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7CD26" w14:textId="36829105" w:rsidR="00CD5D5E" w:rsidRPr="00CD5D5E" w:rsidRDefault="00CD5D5E" w:rsidP="00C772A5">
      <w:pPr>
        <w:pStyle w:val="p1"/>
        <w:rPr>
          <w:rStyle w:val="s1"/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bookmarkEnd w:id="0"/>
      <w:r w:rsidRPr="00CD5D5E">
        <w:rPr>
          <w:rStyle w:val="s1"/>
          <w:rFonts w:ascii="Cambria" w:hAnsi="Cambria"/>
          <w:b/>
          <w:bCs/>
          <w:sz w:val="24"/>
          <w:szCs w:val="24"/>
          <w:u w:val="single"/>
        </w:rPr>
        <w:t>SSORG-458</w:t>
      </w:r>
    </w:p>
    <w:p w14:paraId="7E9B282F" w14:textId="326F600E" w:rsidR="00CD5D5E" w:rsidRPr="00CD5D5E" w:rsidRDefault="00CD5D5E" w:rsidP="00C772A5">
      <w:pPr>
        <w:pStyle w:val="p1"/>
        <w:rPr>
          <w:rStyle w:val="s1"/>
          <w:rFonts w:ascii="Cambria" w:hAnsi="Cambria"/>
          <w:b/>
          <w:bCs/>
          <w:sz w:val="24"/>
          <w:szCs w:val="24"/>
          <w:u w:val="single"/>
        </w:rPr>
      </w:pPr>
      <w:r w:rsidRPr="00CD5D5E">
        <w:rPr>
          <w:rStyle w:val="s1"/>
          <w:rFonts w:ascii="Cambria" w:hAnsi="Cambria"/>
          <w:b/>
          <w:bCs/>
          <w:sz w:val="24"/>
          <w:szCs w:val="24"/>
          <w:u w:val="single"/>
        </w:rPr>
        <w:t>Bullying Prevention Unit</w:t>
      </w:r>
      <w:r w:rsidR="00CC0478">
        <w:rPr>
          <w:rStyle w:val="s1"/>
          <w:rFonts w:ascii="Cambria" w:hAnsi="Cambria"/>
          <w:b/>
          <w:bCs/>
          <w:sz w:val="24"/>
          <w:szCs w:val="24"/>
          <w:u w:val="single"/>
        </w:rPr>
        <w:t>—</w:t>
      </w:r>
      <w:r w:rsidRPr="00CD5D5E">
        <w:rPr>
          <w:rStyle w:val="s1"/>
          <w:rFonts w:ascii="Cambria" w:hAnsi="Cambria"/>
          <w:b/>
          <w:bCs/>
          <w:sz w:val="24"/>
          <w:szCs w:val="24"/>
          <w:u w:val="single"/>
        </w:rPr>
        <w:t>Marketing Page</w:t>
      </w:r>
    </w:p>
    <w:p w14:paraId="365603AC" w14:textId="77777777" w:rsidR="00CD5D5E" w:rsidRDefault="00CD5D5E" w:rsidP="00C772A5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</w:p>
    <w:p w14:paraId="661F7EDF" w14:textId="77777777" w:rsidR="00D738A5" w:rsidRDefault="00D738A5" w:rsidP="00C772A5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</w:p>
    <w:p w14:paraId="6FCFDDCC" w14:textId="6525BD87" w:rsidR="00CD5D5E" w:rsidRDefault="00C772A5" w:rsidP="00C772A5">
      <w:pPr>
        <w:pStyle w:val="p1"/>
        <w:rPr>
          <w:rStyle w:val="apple-tab-span"/>
          <w:rFonts w:ascii="Cambria" w:hAnsi="Cambria"/>
          <w:b/>
          <w:bCs/>
          <w:sz w:val="24"/>
          <w:szCs w:val="24"/>
        </w:rPr>
      </w:pPr>
      <w:r w:rsidRPr="00766216">
        <w:rPr>
          <w:rStyle w:val="s1"/>
          <w:rFonts w:ascii="Cambria" w:hAnsi="Cambria"/>
          <w:b/>
          <w:bCs/>
          <w:sz w:val="24"/>
          <w:szCs w:val="24"/>
        </w:rPr>
        <w:t>Page Headline:</w:t>
      </w:r>
    </w:p>
    <w:p w14:paraId="7973B56A" w14:textId="147CD240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  <w:r w:rsidRPr="00703A1A">
        <w:rPr>
          <w:rStyle w:val="s1"/>
          <w:rFonts w:ascii="Cambria" w:hAnsi="Cambria"/>
          <w:i/>
          <w:iCs/>
          <w:sz w:val="24"/>
          <w:szCs w:val="24"/>
        </w:rPr>
        <w:t>Second Step</w:t>
      </w:r>
      <w:r w:rsidRPr="00703A1A">
        <w:rPr>
          <w:rStyle w:val="s1"/>
          <w:rFonts w:ascii="Cambria" w:hAnsi="Cambria"/>
          <w:sz w:val="24"/>
          <w:szCs w:val="24"/>
        </w:rPr>
        <w:t xml:space="preserve"> </w:t>
      </w:r>
      <w:r w:rsidR="00052A4E" w:rsidRPr="00703A1A">
        <w:rPr>
          <w:rStyle w:val="s1"/>
          <w:rFonts w:ascii="Cambria" w:hAnsi="Cambria"/>
          <w:sz w:val="24"/>
          <w:szCs w:val="24"/>
        </w:rPr>
        <w:t>Bullying Prevention Unit</w:t>
      </w:r>
    </w:p>
    <w:p w14:paraId="670393AC" w14:textId="77777777" w:rsidR="00C772A5" w:rsidRPr="00766216" w:rsidRDefault="00C772A5" w:rsidP="00C772A5">
      <w:pPr>
        <w:pStyle w:val="p2"/>
        <w:rPr>
          <w:rFonts w:ascii="Cambria" w:hAnsi="Cambria"/>
          <w:sz w:val="24"/>
          <w:szCs w:val="24"/>
        </w:rPr>
      </w:pPr>
    </w:p>
    <w:p w14:paraId="3829D91E" w14:textId="73E4CA2B" w:rsidR="006556CD" w:rsidRDefault="00C772A5" w:rsidP="00C772A5">
      <w:pPr>
        <w:pStyle w:val="p1"/>
        <w:rPr>
          <w:rStyle w:val="apple-tab-span"/>
          <w:rFonts w:ascii="Cambria" w:hAnsi="Cambria"/>
          <w:b/>
          <w:bCs/>
          <w:sz w:val="24"/>
          <w:szCs w:val="24"/>
        </w:rPr>
      </w:pPr>
      <w:r w:rsidRPr="00766216">
        <w:rPr>
          <w:rStyle w:val="s1"/>
          <w:rFonts w:ascii="Cambria" w:hAnsi="Cambria"/>
          <w:b/>
          <w:bCs/>
          <w:sz w:val="24"/>
          <w:szCs w:val="24"/>
        </w:rPr>
        <w:t>Headline:</w:t>
      </w:r>
    </w:p>
    <w:p w14:paraId="0F452A8B" w14:textId="297D623B" w:rsidR="00C772A5" w:rsidRPr="00766216" w:rsidRDefault="002208A7" w:rsidP="00C772A5">
      <w:pPr>
        <w:pStyle w:val="p1"/>
        <w:rPr>
          <w:rStyle w:val="s1"/>
          <w:rFonts w:ascii="Cambria" w:hAnsi="Cambria"/>
          <w:sz w:val="24"/>
          <w:szCs w:val="24"/>
        </w:rPr>
      </w:pPr>
      <w:r>
        <w:rPr>
          <w:rStyle w:val="apple-tab-span"/>
          <w:rFonts w:ascii="Cambria" w:hAnsi="Cambria"/>
          <w:bCs/>
          <w:sz w:val="24"/>
          <w:szCs w:val="24"/>
        </w:rPr>
        <w:t>The power to create a positive school climate</w:t>
      </w:r>
    </w:p>
    <w:p w14:paraId="54A2FCA7" w14:textId="77777777" w:rsidR="00C772A5" w:rsidRPr="00766216" w:rsidRDefault="00C772A5" w:rsidP="00C772A5">
      <w:pPr>
        <w:pStyle w:val="p2"/>
        <w:rPr>
          <w:rFonts w:ascii="Cambria" w:hAnsi="Cambria"/>
          <w:sz w:val="24"/>
          <w:szCs w:val="24"/>
        </w:rPr>
      </w:pPr>
    </w:p>
    <w:p w14:paraId="588765A5" w14:textId="2B2CC391" w:rsidR="006556CD" w:rsidRDefault="00C772A5" w:rsidP="00C772A5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  <w:r w:rsidRPr="00766216">
        <w:rPr>
          <w:rStyle w:val="s1"/>
          <w:rFonts w:ascii="Cambria" w:hAnsi="Cambria"/>
          <w:b/>
          <w:bCs/>
          <w:sz w:val="24"/>
          <w:szCs w:val="24"/>
        </w:rPr>
        <w:t>Body Copy:</w:t>
      </w:r>
    </w:p>
    <w:p w14:paraId="79070AE5" w14:textId="4A16D4D9" w:rsidR="00CC0478" w:rsidRDefault="006556CD" w:rsidP="00C772A5">
      <w:pPr>
        <w:pStyle w:val="p1"/>
        <w:rPr>
          <w:rStyle w:val="s1"/>
          <w:rFonts w:ascii="Cambria" w:hAnsi="Cambria"/>
          <w:bCs/>
          <w:sz w:val="24"/>
          <w:szCs w:val="24"/>
        </w:rPr>
      </w:pPr>
      <w:r>
        <w:rPr>
          <w:rStyle w:val="s1"/>
          <w:rFonts w:ascii="Cambria" w:hAnsi="Cambria"/>
          <w:bCs/>
          <w:sz w:val="24"/>
          <w:szCs w:val="24"/>
        </w:rPr>
        <w:t>It’s never too early to provide students and staff with tools to prevent bullying, both i</w:t>
      </w:r>
      <w:r w:rsidR="0034279E">
        <w:rPr>
          <w:rStyle w:val="s1"/>
          <w:rFonts w:ascii="Cambria" w:hAnsi="Cambria"/>
          <w:bCs/>
          <w:sz w:val="24"/>
          <w:szCs w:val="24"/>
        </w:rPr>
        <w:t xml:space="preserve">n your school and the community. </w:t>
      </w:r>
      <w:r w:rsidR="00C52184">
        <w:rPr>
          <w:rStyle w:val="s1"/>
          <w:rFonts w:ascii="Cambria" w:hAnsi="Cambria"/>
          <w:bCs/>
          <w:sz w:val="24"/>
          <w:szCs w:val="24"/>
        </w:rPr>
        <w:t xml:space="preserve">Based on the latest field research, the </w:t>
      </w:r>
      <w:r w:rsidR="003363A4" w:rsidRPr="00766216">
        <w:rPr>
          <w:rStyle w:val="s1"/>
          <w:rFonts w:ascii="Cambria" w:hAnsi="Cambria"/>
          <w:bCs/>
          <w:i/>
          <w:sz w:val="24"/>
          <w:szCs w:val="24"/>
        </w:rPr>
        <w:t>Second Step</w:t>
      </w:r>
      <w:r w:rsidR="003363A4" w:rsidRPr="00766216">
        <w:rPr>
          <w:rStyle w:val="s1"/>
          <w:rFonts w:ascii="Cambria" w:hAnsi="Cambria"/>
          <w:bCs/>
          <w:sz w:val="24"/>
          <w:szCs w:val="24"/>
        </w:rPr>
        <w:t xml:space="preserve"> Bullying Prevention Unit</w:t>
      </w:r>
      <w:r w:rsidR="00C772A5" w:rsidRPr="00766216">
        <w:rPr>
          <w:rStyle w:val="s1"/>
          <w:rFonts w:ascii="Cambria" w:hAnsi="Cambria"/>
          <w:bCs/>
          <w:sz w:val="24"/>
          <w:szCs w:val="24"/>
        </w:rPr>
        <w:t xml:space="preserve"> </w:t>
      </w:r>
      <w:r w:rsidR="00D95D42" w:rsidRPr="00766216">
        <w:rPr>
          <w:rStyle w:val="s1"/>
          <w:rFonts w:ascii="Cambria" w:hAnsi="Cambria"/>
          <w:bCs/>
          <w:sz w:val="24"/>
          <w:szCs w:val="24"/>
        </w:rPr>
        <w:t xml:space="preserve">teaches </w:t>
      </w:r>
      <w:r w:rsidR="007B0A9A" w:rsidRPr="00BC5523">
        <w:rPr>
          <w:rStyle w:val="s1"/>
          <w:rFonts w:ascii="Cambria" w:hAnsi="Cambria"/>
          <w:bCs/>
          <w:sz w:val="24"/>
          <w:szCs w:val="24"/>
        </w:rPr>
        <w:t>kindergarten</w:t>
      </w:r>
      <w:r w:rsidR="007B0A9A" w:rsidRPr="00766216">
        <w:rPr>
          <w:rStyle w:val="s1"/>
          <w:rFonts w:ascii="Cambria" w:hAnsi="Cambria"/>
          <w:bCs/>
          <w:sz w:val="24"/>
          <w:szCs w:val="24"/>
        </w:rPr>
        <w:t>–</w:t>
      </w:r>
      <w:del w:id="1" w:author="Jeffrey Nosbaum" w:date="2017-06-09T10:29:00Z">
        <w:r w:rsidR="007B0A9A" w:rsidRPr="00766216" w:rsidDel="00911709">
          <w:rPr>
            <w:rStyle w:val="s1"/>
            <w:rFonts w:ascii="Cambria" w:hAnsi="Cambria"/>
            <w:bCs/>
            <w:sz w:val="24"/>
            <w:szCs w:val="24"/>
          </w:rPr>
          <w:delText xml:space="preserve">Grade </w:delText>
        </w:r>
      </w:del>
      <w:ins w:id="2" w:author="Jeffrey Nosbaum" w:date="2017-06-09T10:29:00Z">
        <w:r w:rsidR="00911709">
          <w:rPr>
            <w:rStyle w:val="s1"/>
            <w:rFonts w:ascii="Cambria" w:hAnsi="Cambria"/>
            <w:bCs/>
            <w:sz w:val="24"/>
            <w:szCs w:val="24"/>
          </w:rPr>
          <w:t>g</w:t>
        </w:r>
        <w:r w:rsidR="00911709" w:rsidRPr="00766216">
          <w:rPr>
            <w:rStyle w:val="s1"/>
            <w:rFonts w:ascii="Cambria" w:hAnsi="Cambria"/>
            <w:bCs/>
            <w:sz w:val="24"/>
            <w:szCs w:val="24"/>
          </w:rPr>
          <w:t xml:space="preserve">rade </w:t>
        </w:r>
      </w:ins>
      <w:r w:rsidR="007B0A9A" w:rsidRPr="00766216">
        <w:rPr>
          <w:rStyle w:val="s1"/>
          <w:rFonts w:ascii="Cambria" w:hAnsi="Cambria"/>
          <w:bCs/>
          <w:sz w:val="24"/>
          <w:szCs w:val="24"/>
        </w:rPr>
        <w:t xml:space="preserve">5 </w:t>
      </w:r>
      <w:r w:rsidR="00D95D42" w:rsidRPr="00766216">
        <w:rPr>
          <w:rStyle w:val="s1"/>
          <w:rFonts w:ascii="Cambria" w:hAnsi="Cambria"/>
          <w:bCs/>
          <w:sz w:val="24"/>
          <w:szCs w:val="24"/>
        </w:rPr>
        <w:t xml:space="preserve">students </w:t>
      </w:r>
      <w:r w:rsidR="00047BA0">
        <w:rPr>
          <w:rStyle w:val="s1"/>
          <w:rFonts w:ascii="Cambria" w:hAnsi="Cambria"/>
          <w:bCs/>
          <w:sz w:val="24"/>
          <w:szCs w:val="24"/>
        </w:rPr>
        <w:t>how</w:t>
      </w:r>
      <w:r w:rsidR="00D95D42" w:rsidRPr="00766216">
        <w:rPr>
          <w:rStyle w:val="s1"/>
          <w:rFonts w:ascii="Cambria" w:hAnsi="Cambria"/>
          <w:bCs/>
          <w:sz w:val="24"/>
          <w:szCs w:val="24"/>
        </w:rPr>
        <w:t xml:space="preserve"> to recognize, </w:t>
      </w:r>
      <w:r w:rsidR="00785E2A" w:rsidRPr="00766216">
        <w:rPr>
          <w:rStyle w:val="s1"/>
          <w:rFonts w:ascii="Cambria" w:hAnsi="Cambria"/>
          <w:bCs/>
          <w:sz w:val="24"/>
          <w:szCs w:val="24"/>
        </w:rPr>
        <w:t>report, and refuse bullying.</w:t>
      </w:r>
    </w:p>
    <w:p w14:paraId="0590A796" w14:textId="6F06F58D" w:rsidR="00086DD3" w:rsidRDefault="00086DD3" w:rsidP="00C772A5">
      <w:pPr>
        <w:pStyle w:val="p1"/>
        <w:rPr>
          <w:rStyle w:val="s1"/>
          <w:rFonts w:ascii="Cambria" w:hAnsi="Cambria"/>
          <w:bCs/>
          <w:sz w:val="24"/>
          <w:szCs w:val="24"/>
        </w:rPr>
      </w:pPr>
    </w:p>
    <w:p w14:paraId="0BC3779A" w14:textId="0D034B5B" w:rsidR="00C772A5" w:rsidRPr="00766216" w:rsidRDefault="008E7865" w:rsidP="00C772A5">
      <w:pPr>
        <w:pStyle w:val="p1"/>
        <w:rPr>
          <w:rStyle w:val="s1"/>
          <w:rFonts w:ascii="Cambria" w:hAnsi="Cambria"/>
          <w:bCs/>
          <w:sz w:val="24"/>
          <w:szCs w:val="24"/>
        </w:rPr>
      </w:pPr>
      <w:r w:rsidRPr="00766216">
        <w:rPr>
          <w:rStyle w:val="s1"/>
          <w:rFonts w:ascii="Cambria" w:hAnsi="Cambria"/>
          <w:bCs/>
          <w:sz w:val="24"/>
          <w:szCs w:val="24"/>
        </w:rPr>
        <w:t xml:space="preserve">As students </w:t>
      </w:r>
      <w:r w:rsidR="0083524B" w:rsidRPr="00766216">
        <w:rPr>
          <w:rStyle w:val="s1"/>
          <w:rFonts w:ascii="Cambria" w:hAnsi="Cambria"/>
          <w:bCs/>
          <w:sz w:val="24"/>
          <w:szCs w:val="24"/>
        </w:rPr>
        <w:t xml:space="preserve">master these crucial skills, educators and school staff learn to recognize </w:t>
      </w:r>
      <w:r w:rsidR="002116E8">
        <w:rPr>
          <w:rStyle w:val="s1"/>
          <w:rFonts w:ascii="Cambria" w:hAnsi="Cambria"/>
          <w:bCs/>
          <w:sz w:val="24"/>
          <w:szCs w:val="24"/>
        </w:rPr>
        <w:t xml:space="preserve">and respond appropriately when they observe bullying or receive a bullying report, </w:t>
      </w:r>
      <w:r w:rsidR="007B0A9A" w:rsidRPr="00766216">
        <w:rPr>
          <w:rStyle w:val="s1"/>
          <w:rFonts w:ascii="Cambria" w:hAnsi="Cambria"/>
          <w:bCs/>
          <w:sz w:val="24"/>
          <w:szCs w:val="24"/>
        </w:rPr>
        <w:t>all while</w:t>
      </w:r>
      <w:r w:rsidR="0083524B" w:rsidRPr="00766216">
        <w:rPr>
          <w:rStyle w:val="s1"/>
          <w:rFonts w:ascii="Cambria" w:hAnsi="Cambria"/>
          <w:bCs/>
          <w:sz w:val="24"/>
          <w:szCs w:val="24"/>
        </w:rPr>
        <w:t xml:space="preserve"> gain</w:t>
      </w:r>
      <w:r w:rsidR="007B0A9A" w:rsidRPr="00766216">
        <w:rPr>
          <w:rStyle w:val="s1"/>
          <w:rFonts w:ascii="Cambria" w:hAnsi="Cambria"/>
          <w:bCs/>
          <w:sz w:val="24"/>
          <w:szCs w:val="24"/>
        </w:rPr>
        <w:t>ing</w:t>
      </w:r>
      <w:r w:rsidR="0083524B" w:rsidRPr="00766216">
        <w:rPr>
          <w:rStyle w:val="s1"/>
          <w:rFonts w:ascii="Cambria" w:hAnsi="Cambria"/>
          <w:bCs/>
          <w:sz w:val="24"/>
          <w:szCs w:val="24"/>
        </w:rPr>
        <w:t xml:space="preserve"> insight </w:t>
      </w:r>
      <w:r w:rsidR="007B0A9A" w:rsidRPr="00766216">
        <w:rPr>
          <w:rStyle w:val="s1"/>
          <w:rFonts w:ascii="Cambria" w:hAnsi="Cambria"/>
          <w:bCs/>
          <w:sz w:val="24"/>
          <w:szCs w:val="24"/>
        </w:rPr>
        <w:t>into</w:t>
      </w:r>
      <w:r w:rsidR="0083524B" w:rsidRPr="00766216">
        <w:rPr>
          <w:rStyle w:val="s1"/>
          <w:rFonts w:ascii="Cambria" w:hAnsi="Cambria"/>
          <w:bCs/>
          <w:sz w:val="24"/>
          <w:szCs w:val="24"/>
        </w:rPr>
        <w:t xml:space="preserve"> teaching </w:t>
      </w:r>
      <w:r w:rsidR="0083524B" w:rsidRPr="005C6205">
        <w:rPr>
          <w:rStyle w:val="s1"/>
          <w:rFonts w:ascii="Cambria" w:hAnsi="Cambria"/>
          <w:bCs/>
          <w:sz w:val="24"/>
          <w:szCs w:val="24"/>
        </w:rPr>
        <w:t xml:space="preserve">the </w:t>
      </w:r>
      <w:del w:id="3" w:author="Author">
        <w:r w:rsidR="0083524B" w:rsidRPr="005C6205" w:rsidDel="0065565C">
          <w:rPr>
            <w:rStyle w:val="s1"/>
            <w:rFonts w:ascii="Cambria" w:hAnsi="Cambria"/>
            <w:bCs/>
            <w:sz w:val="24"/>
            <w:szCs w:val="24"/>
          </w:rPr>
          <w:delText>program</w:delText>
        </w:r>
        <w:r w:rsidR="0083524B" w:rsidRPr="00766216" w:rsidDel="0065565C">
          <w:rPr>
            <w:rStyle w:val="s1"/>
            <w:rFonts w:ascii="Cambria" w:hAnsi="Cambria"/>
            <w:bCs/>
            <w:sz w:val="24"/>
            <w:szCs w:val="24"/>
          </w:rPr>
          <w:delText xml:space="preserve"> </w:delText>
        </w:r>
      </w:del>
      <w:ins w:id="4" w:author="Author">
        <w:r w:rsidR="0065565C">
          <w:rPr>
            <w:rStyle w:val="s1"/>
            <w:rFonts w:ascii="Cambria" w:hAnsi="Cambria"/>
            <w:bCs/>
            <w:sz w:val="24"/>
            <w:szCs w:val="24"/>
          </w:rPr>
          <w:t>Unit</w:t>
        </w:r>
        <w:r w:rsidR="0065565C" w:rsidRPr="00766216">
          <w:rPr>
            <w:rStyle w:val="s1"/>
            <w:rFonts w:ascii="Cambria" w:hAnsi="Cambria"/>
            <w:bCs/>
            <w:sz w:val="24"/>
            <w:szCs w:val="24"/>
          </w:rPr>
          <w:t xml:space="preserve"> </w:t>
        </w:r>
      </w:ins>
      <w:r w:rsidR="0083524B" w:rsidRPr="00766216">
        <w:rPr>
          <w:rStyle w:val="s1"/>
          <w:rFonts w:ascii="Cambria" w:hAnsi="Cambria"/>
          <w:bCs/>
          <w:sz w:val="24"/>
          <w:szCs w:val="24"/>
        </w:rPr>
        <w:t>to children.</w:t>
      </w:r>
    </w:p>
    <w:p w14:paraId="64CFF5C2" w14:textId="77777777" w:rsidR="00C772A5" w:rsidRPr="00766216" w:rsidRDefault="00C772A5" w:rsidP="00C772A5">
      <w:pPr>
        <w:pStyle w:val="p1"/>
        <w:rPr>
          <w:rStyle w:val="s1"/>
          <w:rFonts w:ascii="Cambria" w:hAnsi="Cambria"/>
          <w:sz w:val="24"/>
          <w:szCs w:val="24"/>
        </w:rPr>
      </w:pPr>
    </w:p>
    <w:p w14:paraId="1913F0C4" w14:textId="62AF8232" w:rsidR="00C772A5" w:rsidRDefault="00CD5D5E" w:rsidP="00C772A5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Pr="005C6205">
        <w:rPr>
          <w:rFonts w:ascii="Cambria" w:hAnsi="Cambria"/>
          <w:sz w:val="24"/>
          <w:szCs w:val="24"/>
        </w:rPr>
        <w:t xml:space="preserve">Shop </w:t>
      </w:r>
      <w:ins w:id="5" w:author="Author">
        <w:r w:rsidR="005C6205">
          <w:rPr>
            <w:rFonts w:ascii="Cambria" w:hAnsi="Cambria"/>
            <w:sz w:val="24"/>
            <w:szCs w:val="24"/>
          </w:rPr>
          <w:t>a</w:t>
        </w:r>
      </w:ins>
      <w:del w:id="6" w:author="Author">
        <w:r w:rsidRPr="005C6205" w:rsidDel="005C6205">
          <w:rPr>
            <w:rFonts w:ascii="Cambria" w:hAnsi="Cambria"/>
            <w:sz w:val="24"/>
            <w:szCs w:val="24"/>
          </w:rPr>
          <w:delText>A</w:delText>
        </w:r>
      </w:del>
      <w:r w:rsidRPr="005C6205">
        <w:rPr>
          <w:rFonts w:ascii="Cambria" w:hAnsi="Cambria"/>
          <w:sz w:val="24"/>
          <w:szCs w:val="24"/>
        </w:rPr>
        <w:t xml:space="preserve">ll Bullying Prevention Unit </w:t>
      </w:r>
      <w:ins w:id="7" w:author="Author">
        <w:r w:rsidR="005C6205">
          <w:rPr>
            <w:rFonts w:ascii="Cambria" w:hAnsi="Cambria"/>
            <w:sz w:val="24"/>
            <w:szCs w:val="24"/>
          </w:rPr>
          <w:t>p</w:t>
        </w:r>
      </w:ins>
      <w:del w:id="8" w:author="Author">
        <w:r w:rsidRPr="005C6205" w:rsidDel="005C6205">
          <w:rPr>
            <w:rFonts w:ascii="Cambria" w:hAnsi="Cambria"/>
            <w:sz w:val="24"/>
            <w:szCs w:val="24"/>
          </w:rPr>
          <w:delText>P</w:delText>
        </w:r>
      </w:del>
      <w:r w:rsidRPr="005C6205">
        <w:rPr>
          <w:rFonts w:ascii="Cambria" w:hAnsi="Cambria"/>
          <w:sz w:val="24"/>
          <w:szCs w:val="24"/>
        </w:rPr>
        <w:t>roducts</w:t>
      </w:r>
      <w:ins w:id="9" w:author="Author">
        <w:r w:rsidR="005C6205">
          <w:rPr>
            <w:rFonts w:ascii="Cambria" w:hAnsi="Cambria"/>
            <w:sz w:val="24"/>
            <w:szCs w:val="24"/>
          </w:rPr>
          <w:t>.</w:t>
        </w:r>
      </w:ins>
      <w:r>
        <w:rPr>
          <w:rFonts w:ascii="Cambria" w:hAnsi="Cambria"/>
          <w:sz w:val="24"/>
          <w:szCs w:val="24"/>
        </w:rPr>
        <w:t xml:space="preserve">] </w:t>
      </w:r>
      <w:r w:rsidRPr="001876AF">
        <w:rPr>
          <w:rFonts w:ascii="Cambria" w:hAnsi="Cambria"/>
          <w:sz w:val="24"/>
          <w:szCs w:val="24"/>
          <w:highlight w:val="yellow"/>
        </w:rPr>
        <w:t>[LINK NEEDED]</w:t>
      </w:r>
    </w:p>
    <w:p w14:paraId="2B3481A9" w14:textId="77777777" w:rsidR="00CD5D5E" w:rsidRDefault="00CD5D5E" w:rsidP="00C772A5">
      <w:pPr>
        <w:pStyle w:val="p1"/>
        <w:rPr>
          <w:rFonts w:ascii="Cambria" w:hAnsi="Cambria"/>
          <w:sz w:val="24"/>
          <w:szCs w:val="24"/>
        </w:rPr>
      </w:pPr>
    </w:p>
    <w:p w14:paraId="0D135FC5" w14:textId="77777777" w:rsidR="00CD5D5E" w:rsidRDefault="00CD5D5E" w:rsidP="00C772A5">
      <w:pPr>
        <w:pStyle w:val="p1"/>
        <w:rPr>
          <w:rFonts w:ascii="Cambria" w:hAnsi="Cambria"/>
          <w:sz w:val="24"/>
          <w:szCs w:val="24"/>
        </w:rPr>
      </w:pPr>
    </w:p>
    <w:p w14:paraId="3B4DCD20" w14:textId="60FB29CE" w:rsidR="00CD5D5E" w:rsidDel="00C073F7" w:rsidRDefault="00CD5D5E" w:rsidP="00C772A5">
      <w:pPr>
        <w:pStyle w:val="p1"/>
        <w:rPr>
          <w:del w:id="10" w:author="Author"/>
          <w:rFonts w:ascii="Cambria" w:hAnsi="Cambria"/>
          <w:sz w:val="24"/>
          <w:szCs w:val="24"/>
        </w:rPr>
      </w:pPr>
    </w:p>
    <w:p w14:paraId="32C3262F" w14:textId="3B673297" w:rsidR="00CD5D5E" w:rsidRPr="00952017" w:rsidRDefault="00BC1170" w:rsidP="00C772A5">
      <w:pPr>
        <w:pStyle w:val="p1"/>
        <w:rPr>
          <w:rFonts w:ascii="Cambria" w:hAnsi="Cambria"/>
          <w:b/>
          <w:sz w:val="24"/>
          <w:szCs w:val="24"/>
        </w:rPr>
      </w:pPr>
      <w:r w:rsidRPr="00703A1A">
        <w:rPr>
          <w:rFonts w:ascii="Cambria" w:hAnsi="Cambria"/>
          <w:b/>
          <w:sz w:val="24"/>
          <w:szCs w:val="24"/>
        </w:rPr>
        <w:t xml:space="preserve">Who is </w:t>
      </w:r>
      <w:ins w:id="11" w:author="Author">
        <w:r w:rsidR="0065565C">
          <w:rPr>
            <w:rFonts w:ascii="Cambria" w:hAnsi="Cambria"/>
            <w:b/>
            <w:sz w:val="24"/>
            <w:szCs w:val="24"/>
          </w:rPr>
          <w:t>the Bullying Prevention Unit</w:t>
        </w:r>
      </w:ins>
      <w:del w:id="12" w:author="Author">
        <w:r w:rsidRPr="00703A1A" w:rsidDel="00D01493">
          <w:rPr>
            <w:rFonts w:ascii="Cambria" w:hAnsi="Cambria"/>
            <w:b/>
            <w:sz w:val="24"/>
            <w:szCs w:val="24"/>
          </w:rPr>
          <w:delText>t</w:delText>
        </w:r>
        <w:r w:rsidRPr="00703A1A" w:rsidDel="0065565C">
          <w:rPr>
            <w:rFonts w:ascii="Cambria" w:hAnsi="Cambria"/>
            <w:b/>
            <w:sz w:val="24"/>
            <w:szCs w:val="24"/>
          </w:rPr>
          <w:delText>his</w:delText>
        </w:r>
      </w:del>
      <w:r w:rsidRPr="00703A1A">
        <w:rPr>
          <w:rFonts w:ascii="Cambria" w:hAnsi="Cambria"/>
          <w:b/>
          <w:sz w:val="24"/>
          <w:szCs w:val="24"/>
        </w:rPr>
        <w:t xml:space="preserve"> for?</w:t>
      </w:r>
    </w:p>
    <w:p w14:paraId="74000294" w14:textId="77777777" w:rsidR="00BC1170" w:rsidRDefault="00BC1170" w:rsidP="00C772A5">
      <w:pPr>
        <w:pStyle w:val="p1"/>
        <w:rPr>
          <w:rFonts w:ascii="Cambria" w:hAnsi="Cambria"/>
          <w:sz w:val="24"/>
          <w:szCs w:val="24"/>
        </w:rPr>
      </w:pPr>
    </w:p>
    <w:p w14:paraId="43006864" w14:textId="0CCDBA95" w:rsidR="00BC1170" w:rsidRDefault="002116E8" w:rsidP="00C772A5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Building on the fundamentals of the </w:t>
      </w:r>
      <w:r w:rsidRPr="001876AF">
        <w:rPr>
          <w:rFonts w:ascii="Cambria" w:hAnsi="Cambria"/>
          <w:i/>
          <w:sz w:val="24"/>
          <w:szCs w:val="24"/>
        </w:rPr>
        <w:t xml:space="preserve">Second </w:t>
      </w:r>
      <w:r w:rsidRPr="00703A1A">
        <w:rPr>
          <w:rFonts w:ascii="Cambria" w:hAnsi="Cambria"/>
          <w:i/>
          <w:sz w:val="24"/>
          <w:szCs w:val="24"/>
        </w:rPr>
        <w:t>Step</w:t>
      </w:r>
      <w:r w:rsidRPr="00703A1A">
        <w:rPr>
          <w:rFonts w:ascii="Cambria" w:hAnsi="Cambria"/>
          <w:sz w:val="24"/>
          <w:szCs w:val="24"/>
        </w:rPr>
        <w:t xml:space="preserve"> </w:t>
      </w:r>
      <w:del w:id="13" w:author="Author">
        <w:r w:rsidRPr="00703A1A" w:rsidDel="00703A1A">
          <w:rPr>
            <w:rFonts w:ascii="Cambria" w:hAnsi="Cambria"/>
            <w:sz w:val="24"/>
            <w:szCs w:val="24"/>
          </w:rPr>
          <w:delText xml:space="preserve">SEL </w:delText>
        </w:r>
      </w:del>
      <w:ins w:id="14" w:author="Author">
        <w:r w:rsidR="00703A1A">
          <w:rPr>
            <w:rFonts w:ascii="Cambria" w:hAnsi="Cambria"/>
            <w:sz w:val="24"/>
            <w:szCs w:val="24"/>
          </w:rPr>
          <w:t>social-emotional learning</w:t>
        </w:r>
        <w:r w:rsidR="00703A1A" w:rsidRPr="00703A1A">
          <w:rPr>
            <w:rFonts w:ascii="Cambria" w:hAnsi="Cambria"/>
            <w:sz w:val="24"/>
            <w:szCs w:val="24"/>
          </w:rPr>
          <w:t xml:space="preserve"> </w:t>
        </w:r>
      </w:ins>
      <w:r w:rsidRPr="00703A1A">
        <w:rPr>
          <w:rFonts w:ascii="Cambria" w:hAnsi="Cambria"/>
          <w:sz w:val="24"/>
          <w:szCs w:val="24"/>
        </w:rPr>
        <w:t>program</w:t>
      </w:r>
      <w:r>
        <w:rPr>
          <w:rFonts w:ascii="Cambria" w:hAnsi="Cambria"/>
          <w:sz w:val="24"/>
          <w:szCs w:val="24"/>
        </w:rPr>
        <w:t>, w</w:t>
      </w:r>
      <w:r w:rsidR="00BC1170">
        <w:rPr>
          <w:rFonts w:ascii="Cambria" w:hAnsi="Cambria"/>
          <w:sz w:val="24"/>
          <w:szCs w:val="24"/>
        </w:rPr>
        <w:t>e developed the Bullying Prevention Unit with age-appropriate lessons for elementary classrooms (</w:t>
      </w:r>
      <w:r w:rsidR="00BC1170" w:rsidRPr="007047F0">
        <w:rPr>
          <w:rFonts w:ascii="Cambria" w:hAnsi="Cambria"/>
          <w:sz w:val="24"/>
          <w:szCs w:val="24"/>
        </w:rPr>
        <w:t>Kindergarten</w:t>
      </w:r>
      <w:del w:id="15" w:author="Author">
        <w:r w:rsidR="00BC1170" w:rsidRPr="007047F0" w:rsidDel="00743A8D">
          <w:rPr>
            <w:rFonts w:ascii="Cambria" w:hAnsi="Cambria"/>
            <w:sz w:val="24"/>
            <w:szCs w:val="24"/>
          </w:rPr>
          <w:delText xml:space="preserve"> through </w:delText>
        </w:r>
      </w:del>
      <w:ins w:id="16" w:author="Author">
        <w:r w:rsidR="00743A8D" w:rsidRPr="007047F0">
          <w:rPr>
            <w:rFonts w:ascii="Cambria" w:hAnsi="Cambria"/>
            <w:sz w:val="24"/>
            <w:szCs w:val="24"/>
          </w:rPr>
          <w:t>–</w:t>
        </w:r>
      </w:ins>
      <w:r w:rsidR="00BC1170" w:rsidRPr="007047F0">
        <w:rPr>
          <w:rFonts w:ascii="Cambria" w:hAnsi="Cambria"/>
          <w:sz w:val="24"/>
          <w:szCs w:val="24"/>
        </w:rPr>
        <w:t>Grade</w:t>
      </w:r>
      <w:r w:rsidR="00BC1170">
        <w:rPr>
          <w:rFonts w:ascii="Cambria" w:hAnsi="Cambria"/>
          <w:sz w:val="24"/>
          <w:szCs w:val="24"/>
        </w:rPr>
        <w:t xml:space="preserve"> 5.)</w:t>
      </w:r>
    </w:p>
    <w:p w14:paraId="18B12AE7" w14:textId="77777777" w:rsidR="00BC1170" w:rsidRDefault="00BC1170" w:rsidP="00C772A5">
      <w:pPr>
        <w:pStyle w:val="p1"/>
        <w:rPr>
          <w:rFonts w:ascii="Cambria" w:hAnsi="Cambria"/>
          <w:sz w:val="24"/>
          <w:szCs w:val="24"/>
        </w:rPr>
      </w:pPr>
    </w:p>
    <w:p w14:paraId="039C9F96" w14:textId="77777777" w:rsidR="00CD5D5E" w:rsidRPr="00766216" w:rsidRDefault="00CD5D5E" w:rsidP="00C772A5">
      <w:pPr>
        <w:pStyle w:val="p1"/>
        <w:rPr>
          <w:rFonts w:ascii="Cambria" w:hAnsi="Cambria"/>
          <w:sz w:val="24"/>
          <w:szCs w:val="24"/>
        </w:rPr>
      </w:pPr>
    </w:p>
    <w:p w14:paraId="2D084826" w14:textId="34846B7B" w:rsidR="00C772A5" w:rsidRPr="00766216" w:rsidDel="00C073F7" w:rsidRDefault="00C772A5" w:rsidP="00C772A5">
      <w:pPr>
        <w:pStyle w:val="p1"/>
        <w:rPr>
          <w:del w:id="17" w:author="Author"/>
          <w:rFonts w:ascii="Cambria" w:hAnsi="Cambria"/>
          <w:sz w:val="24"/>
          <w:szCs w:val="24"/>
        </w:rPr>
      </w:pPr>
    </w:p>
    <w:p w14:paraId="31C4B571" w14:textId="36A341EC" w:rsidR="00C772A5" w:rsidRPr="00CF2B1D" w:rsidRDefault="00626C53" w:rsidP="00C772A5">
      <w:pPr>
        <w:pStyle w:val="p1"/>
        <w:rPr>
          <w:rFonts w:ascii="Cambria" w:hAnsi="Cambria"/>
          <w:b/>
          <w:sz w:val="24"/>
          <w:szCs w:val="24"/>
        </w:rPr>
      </w:pPr>
      <w:r w:rsidRPr="00CF2B1D">
        <w:rPr>
          <w:rFonts w:ascii="Cambria" w:hAnsi="Cambria"/>
          <w:b/>
          <w:sz w:val="24"/>
          <w:szCs w:val="24"/>
        </w:rPr>
        <w:t>Why choose</w:t>
      </w:r>
      <w:r w:rsidR="00C772A5" w:rsidRPr="00CF2B1D">
        <w:rPr>
          <w:rFonts w:ascii="Cambria" w:hAnsi="Cambria"/>
          <w:b/>
          <w:sz w:val="24"/>
          <w:szCs w:val="24"/>
        </w:rPr>
        <w:t xml:space="preserve"> the </w:t>
      </w:r>
      <w:r w:rsidR="00C772A5" w:rsidRPr="00CF2B1D">
        <w:rPr>
          <w:rFonts w:ascii="Cambria" w:hAnsi="Cambria"/>
          <w:b/>
          <w:i/>
          <w:sz w:val="24"/>
          <w:szCs w:val="24"/>
        </w:rPr>
        <w:t>Second Step</w:t>
      </w:r>
      <w:r w:rsidR="00C772A5" w:rsidRPr="00CF2B1D">
        <w:rPr>
          <w:rFonts w:ascii="Cambria" w:hAnsi="Cambria"/>
          <w:b/>
          <w:sz w:val="24"/>
          <w:szCs w:val="24"/>
        </w:rPr>
        <w:t xml:space="preserve"> </w:t>
      </w:r>
      <w:r w:rsidR="007B0A9A" w:rsidRPr="00CF2B1D">
        <w:rPr>
          <w:rFonts w:ascii="Cambria" w:hAnsi="Cambria"/>
          <w:b/>
          <w:sz w:val="24"/>
          <w:szCs w:val="24"/>
        </w:rPr>
        <w:t>Bullying Prevention Unit</w:t>
      </w:r>
      <w:r w:rsidRPr="00CF2B1D">
        <w:rPr>
          <w:rFonts w:ascii="Cambria" w:hAnsi="Cambria"/>
          <w:b/>
          <w:sz w:val="24"/>
          <w:szCs w:val="24"/>
        </w:rPr>
        <w:t>?</w:t>
      </w:r>
    </w:p>
    <w:p w14:paraId="62718F82" w14:textId="77777777" w:rsidR="00C772A5" w:rsidRDefault="00C772A5" w:rsidP="00C772A5">
      <w:pPr>
        <w:pStyle w:val="p1"/>
        <w:rPr>
          <w:ins w:id="18" w:author="Author"/>
          <w:rFonts w:ascii="Cambria" w:hAnsi="Cambria"/>
          <w:sz w:val="24"/>
          <w:szCs w:val="24"/>
        </w:rPr>
      </w:pPr>
    </w:p>
    <w:p w14:paraId="37FA43B2" w14:textId="36C7C4BB" w:rsidR="00886E92" w:rsidRDefault="00886E92" w:rsidP="00C772A5">
      <w:pPr>
        <w:pStyle w:val="p1"/>
        <w:rPr>
          <w:ins w:id="19" w:author="Author"/>
          <w:rFonts w:ascii="Cambria" w:hAnsi="Cambria"/>
          <w:sz w:val="24"/>
          <w:szCs w:val="24"/>
        </w:rPr>
      </w:pPr>
      <w:ins w:id="20" w:author="Author">
        <w:r w:rsidRPr="00706512">
          <w:rPr>
            <w:rFonts w:ascii="Cambria" w:hAnsi="Cambria"/>
            <w:sz w:val="24"/>
            <w:szCs w:val="24"/>
          </w:rPr>
          <w:t>The Bull</w:t>
        </w:r>
      </w:ins>
      <w:ins w:id="21" w:author="Jeffrey Nosbaum" w:date="2017-06-09T10:28:00Z">
        <w:r w:rsidR="00911709">
          <w:rPr>
            <w:rFonts w:ascii="Cambria" w:hAnsi="Cambria"/>
            <w:sz w:val="24"/>
            <w:szCs w:val="24"/>
            <w:highlight w:val="green"/>
          </w:rPr>
          <w:t>y</w:t>
        </w:r>
      </w:ins>
      <w:ins w:id="22" w:author="Author">
        <w:r w:rsidRPr="00706512">
          <w:rPr>
            <w:rFonts w:ascii="Cambria" w:hAnsi="Cambria"/>
            <w:sz w:val="24"/>
            <w:szCs w:val="24"/>
          </w:rPr>
          <w:t xml:space="preserve">ing Prevention Unit: </w:t>
        </w:r>
      </w:ins>
    </w:p>
    <w:p w14:paraId="55EFCF30" w14:textId="77777777" w:rsidR="00886E92" w:rsidRPr="00766216" w:rsidRDefault="00886E92" w:rsidP="00C772A5">
      <w:pPr>
        <w:pStyle w:val="p1"/>
        <w:rPr>
          <w:rFonts w:ascii="Cambria" w:hAnsi="Cambria"/>
          <w:sz w:val="24"/>
          <w:szCs w:val="24"/>
        </w:rPr>
      </w:pPr>
    </w:p>
    <w:p w14:paraId="399B57CD" w14:textId="11BB7825" w:rsidR="00C772A5" w:rsidRPr="00766216" w:rsidRDefault="00AD6F25" w:rsidP="00C772A5">
      <w:pPr>
        <w:pStyle w:val="p1"/>
        <w:rPr>
          <w:rFonts w:ascii="Cambria" w:hAnsi="Cambria"/>
          <w:b/>
          <w:sz w:val="24"/>
          <w:szCs w:val="24"/>
        </w:rPr>
      </w:pPr>
      <w:ins w:id="23" w:author="Author">
        <w:r w:rsidRPr="00886E92">
          <w:rPr>
            <w:rFonts w:ascii="Cambria" w:hAnsi="Cambria"/>
            <w:b/>
            <w:sz w:val="24"/>
            <w:szCs w:val="24"/>
          </w:rPr>
          <w:t xml:space="preserve">Provides </w:t>
        </w:r>
        <w:r w:rsidRPr="0077503B">
          <w:rPr>
            <w:rFonts w:ascii="Cambria" w:hAnsi="Cambria"/>
            <w:b/>
            <w:sz w:val="24"/>
            <w:szCs w:val="24"/>
          </w:rPr>
          <w:t xml:space="preserve">a </w:t>
        </w:r>
      </w:ins>
      <w:r w:rsidR="001C4633" w:rsidRPr="00886E92">
        <w:rPr>
          <w:rFonts w:ascii="Cambria" w:hAnsi="Cambria"/>
          <w:b/>
          <w:sz w:val="24"/>
          <w:szCs w:val="24"/>
        </w:rPr>
        <w:t>Research-</w:t>
      </w:r>
      <w:r w:rsidR="00285EEC" w:rsidRPr="00886E92">
        <w:rPr>
          <w:rFonts w:ascii="Cambria" w:hAnsi="Cambria"/>
          <w:b/>
          <w:sz w:val="24"/>
          <w:szCs w:val="24"/>
        </w:rPr>
        <w:t>B</w:t>
      </w:r>
      <w:r w:rsidR="00052A4E" w:rsidRPr="00886E92">
        <w:rPr>
          <w:rFonts w:ascii="Cambria" w:hAnsi="Cambria"/>
          <w:b/>
          <w:sz w:val="24"/>
          <w:szCs w:val="24"/>
        </w:rPr>
        <w:t>ased</w:t>
      </w:r>
      <w:ins w:id="24" w:author="Author">
        <w:r w:rsidRPr="00886E92">
          <w:rPr>
            <w:rFonts w:ascii="Cambria" w:hAnsi="Cambria"/>
            <w:b/>
            <w:sz w:val="24"/>
            <w:szCs w:val="24"/>
          </w:rPr>
          <w:t xml:space="preserve"> Curriculum</w:t>
        </w:r>
      </w:ins>
    </w:p>
    <w:p w14:paraId="4B3B3E4A" w14:textId="3D848A31" w:rsidR="00D3582C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sz w:val="24"/>
          <w:szCs w:val="24"/>
        </w:rPr>
        <w:t xml:space="preserve">Based in research and backed by evidence, </w:t>
      </w:r>
      <w:r w:rsidR="00E54F73">
        <w:rPr>
          <w:rFonts w:ascii="Cambria" w:hAnsi="Cambria"/>
          <w:sz w:val="24"/>
          <w:szCs w:val="24"/>
        </w:rPr>
        <w:t>the Bullying Prevention Unit allows teachers to make the best use of class time.</w:t>
      </w:r>
    </w:p>
    <w:p w14:paraId="624ECBE1" w14:textId="77777777" w:rsidR="004A53C8" w:rsidRDefault="004A53C8" w:rsidP="00C772A5">
      <w:pPr>
        <w:pStyle w:val="p1"/>
        <w:rPr>
          <w:rFonts w:ascii="Cambria" w:hAnsi="Cambria"/>
          <w:sz w:val="24"/>
          <w:szCs w:val="24"/>
        </w:rPr>
      </w:pPr>
    </w:p>
    <w:p w14:paraId="5007F8BF" w14:textId="467DAB41" w:rsidR="00682EE4" w:rsidRPr="00766216" w:rsidDel="00886E92" w:rsidRDefault="00682EE4" w:rsidP="00C772A5">
      <w:pPr>
        <w:pStyle w:val="p1"/>
        <w:rPr>
          <w:del w:id="25" w:author="Author"/>
          <w:rFonts w:ascii="Cambria" w:hAnsi="Cambria"/>
          <w:sz w:val="24"/>
          <w:szCs w:val="24"/>
        </w:rPr>
      </w:pPr>
    </w:p>
    <w:p w14:paraId="32649F37" w14:textId="23D5D2F6" w:rsidR="00CC0478" w:rsidRDefault="00AD6F25" w:rsidP="00C772A5">
      <w:pPr>
        <w:pStyle w:val="p1"/>
        <w:rPr>
          <w:ins w:id="26" w:author="Author"/>
          <w:rFonts w:ascii="Cambria" w:hAnsi="Cambria"/>
          <w:sz w:val="24"/>
          <w:szCs w:val="24"/>
        </w:rPr>
      </w:pPr>
      <w:ins w:id="27" w:author="Author">
        <w:r>
          <w:rPr>
            <w:rFonts w:ascii="Cambria" w:hAnsi="Cambria"/>
            <w:b/>
            <w:sz w:val="24"/>
            <w:szCs w:val="24"/>
          </w:rPr>
          <w:t>Offers a</w:t>
        </w:r>
      </w:ins>
      <w:del w:id="28" w:author="Author">
        <w:r w:rsidR="00A54E6C" w:rsidRPr="00766216" w:rsidDel="00AD6F25">
          <w:rPr>
            <w:rFonts w:ascii="Cambria" w:hAnsi="Cambria"/>
            <w:b/>
            <w:sz w:val="24"/>
            <w:szCs w:val="24"/>
          </w:rPr>
          <w:delText>A</w:delText>
        </w:r>
      </w:del>
      <w:r w:rsidR="00A54E6C" w:rsidRPr="00766216">
        <w:rPr>
          <w:rFonts w:ascii="Cambria" w:hAnsi="Cambria"/>
          <w:b/>
          <w:sz w:val="24"/>
          <w:szCs w:val="24"/>
        </w:rPr>
        <w:t xml:space="preserve">n </w:t>
      </w:r>
      <w:r w:rsidR="00052A4E" w:rsidRPr="00766216">
        <w:rPr>
          <w:rFonts w:ascii="Cambria" w:hAnsi="Cambria"/>
          <w:b/>
          <w:sz w:val="24"/>
          <w:szCs w:val="24"/>
        </w:rPr>
        <w:t>Integrated Approach</w:t>
      </w:r>
    </w:p>
    <w:p w14:paraId="34A9A711" w14:textId="593CDE31" w:rsidR="00C772A5" w:rsidRPr="00CF2B1D" w:rsidRDefault="00CF2B1D" w:rsidP="00C772A5">
      <w:pPr>
        <w:pStyle w:val="p1"/>
        <w:rPr>
          <w:rFonts w:ascii="Cambria" w:hAnsi="Cambria"/>
          <w:b/>
          <w:sz w:val="24"/>
          <w:szCs w:val="24"/>
        </w:rPr>
      </w:pPr>
      <w:del w:id="29" w:author="Author">
        <w:r w:rsidDel="00CC0478">
          <w:rPr>
            <w:rFonts w:ascii="Cambria" w:hAnsi="Cambria"/>
            <w:b/>
            <w:sz w:val="24"/>
            <w:szCs w:val="24"/>
          </w:rPr>
          <w:br/>
        </w:r>
      </w:del>
      <w:r>
        <w:rPr>
          <w:rFonts w:ascii="Cambria" w:hAnsi="Cambria"/>
          <w:sz w:val="24"/>
          <w:szCs w:val="24"/>
        </w:rPr>
        <w:t>Via online training, school staff learn to work with all students involved in bullying, including bystanders, for an improved school climate</w:t>
      </w:r>
      <w:r w:rsidR="0083524B" w:rsidRPr="00766216">
        <w:rPr>
          <w:rFonts w:ascii="Cambria" w:hAnsi="Cambria"/>
          <w:sz w:val="24"/>
          <w:szCs w:val="24"/>
        </w:rPr>
        <w:t>.</w:t>
      </w:r>
    </w:p>
    <w:p w14:paraId="6B7B0B18" w14:textId="019B35D2" w:rsidR="00C772A5" w:rsidRPr="00C71FE4" w:rsidRDefault="004A53C8" w:rsidP="00C772A5">
      <w:pPr>
        <w:pStyle w:val="p1"/>
        <w:rPr>
          <w:rFonts w:ascii="Cambria" w:hAnsi="Cambria"/>
          <w:sz w:val="24"/>
          <w:szCs w:val="24"/>
        </w:rPr>
      </w:pPr>
      <w:r w:rsidRPr="008F4763">
        <w:rPr>
          <w:rFonts w:ascii="Cambria" w:hAnsi="Cambria"/>
          <w:sz w:val="24"/>
          <w:szCs w:val="24"/>
        </w:rPr>
        <w:t>[</w:t>
      </w:r>
      <w:r w:rsidR="00D3582C" w:rsidRPr="008F4763">
        <w:rPr>
          <w:rFonts w:ascii="Cambria" w:hAnsi="Cambria"/>
          <w:sz w:val="24"/>
          <w:szCs w:val="24"/>
        </w:rPr>
        <w:t xml:space="preserve">Jump </w:t>
      </w:r>
      <w:ins w:id="30" w:author="Author">
        <w:r w:rsidR="008F4763">
          <w:rPr>
            <w:rFonts w:ascii="Cambria" w:hAnsi="Cambria"/>
            <w:sz w:val="24"/>
            <w:szCs w:val="24"/>
          </w:rPr>
          <w:t>t</w:t>
        </w:r>
      </w:ins>
      <w:del w:id="31" w:author="Author">
        <w:r w:rsidR="00D3582C" w:rsidRPr="008F4763" w:rsidDel="008F4763">
          <w:rPr>
            <w:rFonts w:ascii="Cambria" w:hAnsi="Cambria"/>
            <w:sz w:val="24"/>
            <w:szCs w:val="24"/>
          </w:rPr>
          <w:delText>T</w:delText>
        </w:r>
      </w:del>
      <w:r w:rsidR="00D3582C" w:rsidRPr="008F4763">
        <w:rPr>
          <w:rFonts w:ascii="Cambria" w:hAnsi="Cambria"/>
          <w:sz w:val="24"/>
          <w:szCs w:val="24"/>
        </w:rPr>
        <w:t xml:space="preserve">o </w:t>
      </w:r>
      <w:ins w:id="32" w:author="Author">
        <w:r w:rsidR="008F4763">
          <w:rPr>
            <w:rFonts w:ascii="Cambria" w:hAnsi="Cambria"/>
            <w:sz w:val="24"/>
            <w:szCs w:val="24"/>
          </w:rPr>
          <w:t>s</w:t>
        </w:r>
      </w:ins>
      <w:del w:id="33" w:author="Author">
        <w:r w:rsidRPr="008F4763" w:rsidDel="008F4763">
          <w:rPr>
            <w:rFonts w:ascii="Cambria" w:hAnsi="Cambria"/>
            <w:sz w:val="24"/>
            <w:szCs w:val="24"/>
          </w:rPr>
          <w:delText>S</w:delText>
        </w:r>
      </w:del>
      <w:r w:rsidRPr="008F4763">
        <w:rPr>
          <w:rFonts w:ascii="Cambria" w:hAnsi="Cambria"/>
          <w:sz w:val="24"/>
          <w:szCs w:val="24"/>
        </w:rPr>
        <w:t xml:space="preserve">taff </w:t>
      </w:r>
      <w:ins w:id="34" w:author="Author">
        <w:r w:rsidR="008F4763">
          <w:rPr>
            <w:rFonts w:ascii="Cambria" w:hAnsi="Cambria"/>
            <w:sz w:val="24"/>
            <w:szCs w:val="24"/>
          </w:rPr>
          <w:t>t</w:t>
        </w:r>
      </w:ins>
      <w:del w:id="35" w:author="Author">
        <w:r w:rsidRPr="008F4763" w:rsidDel="008F4763">
          <w:rPr>
            <w:rFonts w:ascii="Cambria" w:hAnsi="Cambria"/>
            <w:sz w:val="24"/>
            <w:szCs w:val="24"/>
          </w:rPr>
          <w:delText>T</w:delText>
        </w:r>
      </w:del>
      <w:r w:rsidRPr="008F4763">
        <w:rPr>
          <w:rFonts w:ascii="Cambria" w:hAnsi="Cambria"/>
          <w:sz w:val="24"/>
          <w:szCs w:val="24"/>
        </w:rPr>
        <w:t xml:space="preserve">raining </w:t>
      </w:r>
      <w:ins w:id="36" w:author="Author">
        <w:r w:rsidR="008F4763">
          <w:rPr>
            <w:rFonts w:ascii="Cambria" w:hAnsi="Cambria"/>
            <w:sz w:val="24"/>
            <w:szCs w:val="24"/>
          </w:rPr>
          <w:t>d</w:t>
        </w:r>
      </w:ins>
      <w:del w:id="37" w:author="Author">
        <w:r w:rsidR="00D3582C" w:rsidRPr="008F4763" w:rsidDel="008F4763">
          <w:rPr>
            <w:rFonts w:ascii="Cambria" w:hAnsi="Cambria"/>
            <w:sz w:val="24"/>
            <w:szCs w:val="24"/>
          </w:rPr>
          <w:delText>D</w:delText>
        </w:r>
      </w:del>
      <w:r w:rsidR="00D3582C" w:rsidRPr="008F4763">
        <w:rPr>
          <w:rFonts w:ascii="Cambria" w:hAnsi="Cambria"/>
          <w:sz w:val="24"/>
          <w:szCs w:val="24"/>
        </w:rPr>
        <w:t>em</w:t>
      </w:r>
      <w:r w:rsidRPr="008F4763">
        <w:rPr>
          <w:rFonts w:ascii="Cambria" w:hAnsi="Cambria"/>
          <w:sz w:val="24"/>
          <w:szCs w:val="24"/>
        </w:rPr>
        <w:t>o</w:t>
      </w:r>
      <w:ins w:id="38" w:author="Author">
        <w:r w:rsidR="008F4763">
          <w:rPr>
            <w:rFonts w:ascii="Cambria" w:hAnsi="Cambria"/>
            <w:sz w:val="24"/>
            <w:szCs w:val="24"/>
          </w:rPr>
          <w:t>.</w:t>
        </w:r>
      </w:ins>
      <w:r w:rsidRPr="00C71FE4">
        <w:rPr>
          <w:rFonts w:ascii="Cambria" w:hAnsi="Cambria"/>
          <w:sz w:val="24"/>
          <w:szCs w:val="24"/>
        </w:rPr>
        <w:t>]</w:t>
      </w:r>
      <w:r w:rsidR="00FD042A" w:rsidRPr="00C71FE4">
        <w:rPr>
          <w:rFonts w:ascii="Cambria" w:hAnsi="Cambria"/>
          <w:sz w:val="24"/>
          <w:szCs w:val="24"/>
        </w:rPr>
        <w:t xml:space="preserve"> </w:t>
      </w:r>
      <w:r w:rsidR="00FD042A" w:rsidRPr="00C71FE4">
        <w:rPr>
          <w:rFonts w:ascii="Cambria" w:hAnsi="Cambria"/>
          <w:sz w:val="24"/>
          <w:szCs w:val="24"/>
          <w:highlight w:val="yellow"/>
        </w:rPr>
        <w:t>[LINK NEEDED]</w:t>
      </w:r>
    </w:p>
    <w:p w14:paraId="35A92B6E" w14:textId="77777777" w:rsidR="004A53C8" w:rsidRDefault="004A53C8" w:rsidP="00C772A5">
      <w:pPr>
        <w:pStyle w:val="p1"/>
        <w:rPr>
          <w:rFonts w:ascii="Cambria" w:hAnsi="Cambria"/>
          <w:b/>
          <w:sz w:val="24"/>
          <w:szCs w:val="24"/>
        </w:rPr>
      </w:pPr>
    </w:p>
    <w:p w14:paraId="2EA6CCB5" w14:textId="6D969FCF" w:rsidR="00682EE4" w:rsidRPr="00766216" w:rsidDel="00886E92" w:rsidRDefault="00682EE4" w:rsidP="00C772A5">
      <w:pPr>
        <w:pStyle w:val="p1"/>
        <w:rPr>
          <w:del w:id="39" w:author="Author"/>
          <w:rFonts w:ascii="Cambria" w:hAnsi="Cambria"/>
          <w:b/>
          <w:sz w:val="24"/>
          <w:szCs w:val="24"/>
        </w:rPr>
      </w:pPr>
    </w:p>
    <w:p w14:paraId="6A658257" w14:textId="0395C5E7" w:rsidR="00C772A5" w:rsidRPr="00766216" w:rsidRDefault="00AD6F25" w:rsidP="00C772A5">
      <w:pPr>
        <w:pStyle w:val="p1"/>
        <w:rPr>
          <w:rFonts w:ascii="Cambria" w:hAnsi="Cambria"/>
          <w:b/>
          <w:sz w:val="24"/>
          <w:szCs w:val="24"/>
        </w:rPr>
      </w:pPr>
      <w:ins w:id="40" w:author="Author">
        <w:r>
          <w:rPr>
            <w:rFonts w:ascii="Cambria" w:hAnsi="Cambria"/>
            <w:b/>
            <w:sz w:val="24"/>
            <w:szCs w:val="24"/>
          </w:rPr>
          <w:t xml:space="preserve">Helps </w:t>
        </w:r>
      </w:ins>
      <w:r w:rsidR="00052A4E" w:rsidRPr="00766216">
        <w:rPr>
          <w:rFonts w:ascii="Cambria" w:hAnsi="Cambria"/>
          <w:b/>
          <w:sz w:val="24"/>
          <w:szCs w:val="24"/>
        </w:rPr>
        <w:t>Build</w:t>
      </w:r>
      <w:del w:id="41" w:author="Author">
        <w:r w:rsidR="00052A4E" w:rsidRPr="00766216" w:rsidDel="00AD6F25">
          <w:rPr>
            <w:rFonts w:ascii="Cambria" w:hAnsi="Cambria"/>
            <w:b/>
            <w:sz w:val="24"/>
            <w:szCs w:val="24"/>
          </w:rPr>
          <w:delText>ing</w:delText>
        </w:r>
      </w:del>
      <w:r w:rsidR="00052A4E" w:rsidRPr="00766216">
        <w:rPr>
          <w:rFonts w:ascii="Cambria" w:hAnsi="Cambria"/>
          <w:b/>
          <w:sz w:val="24"/>
          <w:szCs w:val="24"/>
        </w:rPr>
        <w:t xml:space="preserve"> Trust</w:t>
      </w:r>
    </w:p>
    <w:p w14:paraId="53462FBA" w14:textId="7FA73695" w:rsidR="00C772A5" w:rsidRPr="00766216" w:rsidRDefault="00416522" w:rsidP="00C772A5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all staff learn how to effectively recognize and respond to </w:t>
      </w:r>
      <w:r w:rsidRPr="006524F8">
        <w:rPr>
          <w:rFonts w:ascii="Cambria" w:hAnsi="Cambria"/>
          <w:sz w:val="24"/>
          <w:szCs w:val="24"/>
        </w:rPr>
        <w:t>bullying</w:t>
      </w:r>
      <w:ins w:id="42" w:author="Author">
        <w:r w:rsidR="006524F8">
          <w:rPr>
            <w:rFonts w:ascii="Cambria" w:hAnsi="Cambria"/>
            <w:sz w:val="24"/>
            <w:szCs w:val="24"/>
          </w:rPr>
          <w:t>,</w:t>
        </w:r>
      </w:ins>
      <w:r w:rsidRPr="006524F8">
        <w:rPr>
          <w:rFonts w:ascii="Cambria" w:hAnsi="Cambria"/>
          <w:sz w:val="24"/>
          <w:szCs w:val="24"/>
        </w:rPr>
        <w:t xml:space="preserve"> students</w:t>
      </w:r>
      <w:r>
        <w:rPr>
          <w:rFonts w:ascii="Cambria" w:hAnsi="Cambria"/>
          <w:sz w:val="24"/>
          <w:szCs w:val="24"/>
        </w:rPr>
        <w:t xml:space="preserve"> understand they can trust staff to deal with bullying in an appropriate manner.</w:t>
      </w:r>
    </w:p>
    <w:p w14:paraId="7915C5EA" w14:textId="77777777" w:rsidR="004E7666" w:rsidRDefault="004E7666" w:rsidP="00C772A5">
      <w:pPr>
        <w:pStyle w:val="p1"/>
        <w:rPr>
          <w:rFonts w:ascii="Cambria" w:hAnsi="Cambria"/>
          <w:sz w:val="24"/>
          <w:szCs w:val="24"/>
        </w:rPr>
      </w:pPr>
    </w:p>
    <w:p w14:paraId="53569EEA" w14:textId="06CEE827" w:rsidR="004E7666" w:rsidRPr="00766216" w:rsidDel="00886E92" w:rsidRDefault="004E7666" w:rsidP="00C772A5">
      <w:pPr>
        <w:pStyle w:val="p1"/>
        <w:rPr>
          <w:del w:id="43" w:author="Author"/>
          <w:rFonts w:ascii="Cambria" w:hAnsi="Cambria"/>
          <w:sz w:val="24"/>
          <w:szCs w:val="24"/>
        </w:rPr>
      </w:pPr>
    </w:p>
    <w:p w14:paraId="48C9C2B4" w14:textId="76A70E8C" w:rsidR="00052A4E" w:rsidRPr="00766216" w:rsidRDefault="00AD6F25" w:rsidP="00052A4E">
      <w:pPr>
        <w:pStyle w:val="p1"/>
        <w:rPr>
          <w:rFonts w:ascii="Cambria" w:hAnsi="Cambria"/>
          <w:b/>
          <w:sz w:val="24"/>
          <w:szCs w:val="24"/>
        </w:rPr>
      </w:pPr>
      <w:ins w:id="44" w:author="Author">
        <w:r>
          <w:rPr>
            <w:rFonts w:ascii="Cambria" w:hAnsi="Cambria"/>
            <w:b/>
            <w:sz w:val="24"/>
            <w:szCs w:val="24"/>
          </w:rPr>
          <w:t xml:space="preserve">Provides </w:t>
        </w:r>
      </w:ins>
      <w:r w:rsidR="00A54E6C" w:rsidRPr="00766216">
        <w:rPr>
          <w:rFonts w:ascii="Cambria" w:hAnsi="Cambria"/>
          <w:b/>
          <w:sz w:val="24"/>
          <w:szCs w:val="24"/>
        </w:rPr>
        <w:t>Engaging Video</w:t>
      </w:r>
      <w:r w:rsidR="00CD601F">
        <w:rPr>
          <w:rFonts w:ascii="Cambria" w:hAnsi="Cambria"/>
          <w:b/>
          <w:sz w:val="24"/>
          <w:szCs w:val="24"/>
        </w:rPr>
        <w:t xml:space="preserve"> Lessons</w:t>
      </w:r>
    </w:p>
    <w:p w14:paraId="72D3C186" w14:textId="77099014" w:rsidR="009F7032" w:rsidRDefault="00CD601F" w:rsidP="00052A4E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the help of acclaimed </w:t>
      </w:r>
      <w:r w:rsidRPr="006524F8">
        <w:rPr>
          <w:rFonts w:ascii="Cambria" w:hAnsi="Cambria"/>
          <w:sz w:val="24"/>
          <w:szCs w:val="24"/>
        </w:rPr>
        <w:t>author Trudy Ludwig,</w:t>
      </w:r>
      <w:r>
        <w:rPr>
          <w:rFonts w:ascii="Cambria" w:hAnsi="Cambria"/>
          <w:sz w:val="24"/>
          <w:szCs w:val="24"/>
        </w:rPr>
        <w:t xml:space="preserve"> </w:t>
      </w:r>
      <w:r w:rsidR="009F7032">
        <w:rPr>
          <w:rFonts w:ascii="Cambria" w:hAnsi="Cambria"/>
          <w:sz w:val="24"/>
          <w:szCs w:val="24"/>
        </w:rPr>
        <w:t xml:space="preserve">we’ve turned lessons into engaging videos using </w:t>
      </w:r>
      <w:r w:rsidR="009F7032" w:rsidRPr="006524F8">
        <w:rPr>
          <w:rFonts w:ascii="Cambria" w:hAnsi="Cambria"/>
          <w:sz w:val="24"/>
          <w:szCs w:val="24"/>
        </w:rPr>
        <w:t>Clayma</w:t>
      </w:r>
      <w:r w:rsidR="009F7032">
        <w:rPr>
          <w:rFonts w:ascii="Cambria" w:hAnsi="Cambria"/>
          <w:sz w:val="24"/>
          <w:szCs w:val="24"/>
        </w:rPr>
        <w:t xml:space="preserve">tion, animation, and </w:t>
      </w:r>
      <w:r w:rsidR="009F7032" w:rsidRPr="006524F8">
        <w:rPr>
          <w:rFonts w:ascii="Cambria" w:hAnsi="Cambria"/>
          <w:sz w:val="24"/>
          <w:szCs w:val="24"/>
        </w:rPr>
        <w:t>live</w:t>
      </w:r>
      <w:ins w:id="45" w:author="Author">
        <w:r w:rsidR="006524F8">
          <w:rPr>
            <w:rFonts w:ascii="Cambria" w:hAnsi="Cambria"/>
            <w:sz w:val="24"/>
            <w:szCs w:val="24"/>
          </w:rPr>
          <w:t xml:space="preserve"> </w:t>
        </w:r>
      </w:ins>
      <w:del w:id="46" w:author="Author">
        <w:r w:rsidR="009F7032" w:rsidRPr="006524F8" w:rsidDel="006524F8">
          <w:rPr>
            <w:rFonts w:ascii="Cambria" w:hAnsi="Cambria"/>
            <w:sz w:val="24"/>
            <w:szCs w:val="24"/>
          </w:rPr>
          <w:delText>-</w:delText>
        </w:r>
      </w:del>
      <w:r w:rsidR="009F7032" w:rsidRPr="006524F8">
        <w:rPr>
          <w:rFonts w:ascii="Cambria" w:hAnsi="Cambria"/>
          <w:sz w:val="24"/>
          <w:szCs w:val="24"/>
        </w:rPr>
        <w:t>action</w:t>
      </w:r>
      <w:r w:rsidR="009F7032">
        <w:rPr>
          <w:rFonts w:ascii="Cambria" w:hAnsi="Cambria"/>
          <w:sz w:val="24"/>
          <w:szCs w:val="24"/>
        </w:rPr>
        <w:t>.</w:t>
      </w:r>
    </w:p>
    <w:p w14:paraId="7D806BA3" w14:textId="749116A7" w:rsidR="009F7032" w:rsidRDefault="009F7032" w:rsidP="00052A4E">
      <w:pPr>
        <w:pStyle w:val="p1"/>
        <w:rPr>
          <w:rFonts w:ascii="Cambria" w:hAnsi="Cambria"/>
          <w:sz w:val="24"/>
          <w:szCs w:val="24"/>
        </w:rPr>
      </w:pPr>
      <w:r w:rsidRPr="00096FF1">
        <w:rPr>
          <w:rFonts w:ascii="Cambria" w:hAnsi="Cambria"/>
          <w:sz w:val="24"/>
          <w:szCs w:val="24"/>
        </w:rPr>
        <w:t>[</w:t>
      </w:r>
      <w:r w:rsidR="00D3582C">
        <w:rPr>
          <w:rFonts w:ascii="Cambria" w:hAnsi="Cambria"/>
          <w:sz w:val="24"/>
          <w:szCs w:val="24"/>
        </w:rPr>
        <w:t xml:space="preserve">Jump </w:t>
      </w:r>
      <w:ins w:id="47" w:author="Author">
        <w:r w:rsidR="008F4763">
          <w:rPr>
            <w:rFonts w:ascii="Cambria" w:hAnsi="Cambria"/>
            <w:sz w:val="24"/>
            <w:szCs w:val="24"/>
          </w:rPr>
          <w:t>t</w:t>
        </w:r>
      </w:ins>
      <w:del w:id="48" w:author="Author">
        <w:r w:rsidR="00D3582C" w:rsidDel="008F4763">
          <w:rPr>
            <w:rFonts w:ascii="Cambria" w:hAnsi="Cambria"/>
            <w:sz w:val="24"/>
            <w:szCs w:val="24"/>
          </w:rPr>
          <w:delText>T</w:delText>
        </w:r>
      </w:del>
      <w:r w:rsidR="00D3582C">
        <w:rPr>
          <w:rFonts w:ascii="Cambria" w:hAnsi="Cambria"/>
          <w:sz w:val="24"/>
          <w:szCs w:val="24"/>
        </w:rPr>
        <w:t>o</w:t>
      </w:r>
      <w:r w:rsidR="00D3582C" w:rsidRPr="00096FF1">
        <w:rPr>
          <w:rFonts w:ascii="Cambria" w:hAnsi="Cambria"/>
          <w:sz w:val="24"/>
          <w:szCs w:val="24"/>
        </w:rPr>
        <w:t xml:space="preserve"> </w:t>
      </w:r>
      <w:ins w:id="49" w:author="Author">
        <w:r w:rsidR="008F4763">
          <w:rPr>
            <w:rFonts w:ascii="Cambria" w:hAnsi="Cambria"/>
            <w:sz w:val="24"/>
            <w:szCs w:val="24"/>
          </w:rPr>
          <w:t>s</w:t>
        </w:r>
      </w:ins>
      <w:del w:id="50" w:author="Author">
        <w:r w:rsidRPr="00096FF1" w:rsidDel="008F4763">
          <w:rPr>
            <w:rFonts w:ascii="Cambria" w:hAnsi="Cambria"/>
            <w:sz w:val="24"/>
            <w:szCs w:val="24"/>
          </w:rPr>
          <w:delText>S</w:delText>
        </w:r>
      </w:del>
      <w:r w:rsidRPr="00096FF1">
        <w:rPr>
          <w:rFonts w:ascii="Cambria" w:hAnsi="Cambria"/>
          <w:sz w:val="24"/>
          <w:szCs w:val="24"/>
        </w:rPr>
        <w:t xml:space="preserve">ample </w:t>
      </w:r>
      <w:ins w:id="51" w:author="Author">
        <w:r w:rsidR="00301B79">
          <w:rPr>
            <w:rFonts w:ascii="Cambria" w:hAnsi="Cambria"/>
            <w:sz w:val="24"/>
            <w:szCs w:val="24"/>
          </w:rPr>
          <w:t>l</w:t>
        </w:r>
      </w:ins>
      <w:del w:id="52" w:author="Author">
        <w:r w:rsidRPr="006524F8" w:rsidDel="00301B79">
          <w:rPr>
            <w:rFonts w:ascii="Cambria" w:hAnsi="Cambria"/>
            <w:sz w:val="24"/>
            <w:szCs w:val="24"/>
          </w:rPr>
          <w:delText>L</w:delText>
        </w:r>
      </w:del>
      <w:r w:rsidRPr="006524F8">
        <w:rPr>
          <w:rFonts w:ascii="Cambria" w:hAnsi="Cambria"/>
          <w:sz w:val="24"/>
          <w:szCs w:val="24"/>
        </w:rPr>
        <w:t xml:space="preserve">esson </w:t>
      </w:r>
      <w:ins w:id="53" w:author="Author">
        <w:r w:rsidR="00301B79">
          <w:rPr>
            <w:rFonts w:ascii="Cambria" w:hAnsi="Cambria"/>
            <w:sz w:val="24"/>
            <w:szCs w:val="24"/>
          </w:rPr>
          <w:t>v</w:t>
        </w:r>
      </w:ins>
      <w:del w:id="54" w:author="Author">
        <w:r w:rsidRPr="006524F8" w:rsidDel="00301B79">
          <w:rPr>
            <w:rFonts w:ascii="Cambria" w:hAnsi="Cambria"/>
            <w:sz w:val="24"/>
            <w:szCs w:val="24"/>
          </w:rPr>
          <w:delText>V</w:delText>
        </w:r>
      </w:del>
      <w:r w:rsidRPr="006524F8">
        <w:rPr>
          <w:rFonts w:ascii="Cambria" w:hAnsi="Cambria"/>
          <w:sz w:val="24"/>
          <w:szCs w:val="24"/>
        </w:rPr>
        <w:t>ideo</w:t>
      </w:r>
      <w:r w:rsidRPr="00096FF1">
        <w:rPr>
          <w:rFonts w:ascii="Cambria" w:hAnsi="Cambria"/>
          <w:sz w:val="24"/>
          <w:szCs w:val="24"/>
        </w:rPr>
        <w:t>]</w:t>
      </w:r>
      <w:r w:rsidR="00096FF1">
        <w:rPr>
          <w:rFonts w:ascii="Cambria" w:hAnsi="Cambria"/>
          <w:sz w:val="24"/>
          <w:szCs w:val="24"/>
        </w:rPr>
        <w:t xml:space="preserve"> </w:t>
      </w:r>
      <w:r w:rsidR="00096FF1" w:rsidRPr="0029074A">
        <w:rPr>
          <w:rFonts w:ascii="Cambria" w:hAnsi="Cambria"/>
          <w:sz w:val="24"/>
          <w:szCs w:val="24"/>
          <w:highlight w:val="yellow"/>
        </w:rPr>
        <w:t>[LINK NEEDED]</w:t>
      </w:r>
    </w:p>
    <w:p w14:paraId="3AF87CCE" w14:textId="77777777" w:rsidR="00052A4E" w:rsidRDefault="00052A4E" w:rsidP="00C772A5">
      <w:pPr>
        <w:pStyle w:val="p1"/>
        <w:rPr>
          <w:rFonts w:ascii="Cambria" w:hAnsi="Cambria"/>
          <w:sz w:val="24"/>
          <w:szCs w:val="24"/>
        </w:rPr>
      </w:pPr>
    </w:p>
    <w:p w14:paraId="14966FCC" w14:textId="74B2C48D" w:rsidR="00784202" w:rsidRPr="00766216" w:rsidDel="00301B79" w:rsidRDefault="00784202" w:rsidP="00C772A5">
      <w:pPr>
        <w:pStyle w:val="p1"/>
        <w:rPr>
          <w:del w:id="55" w:author="Author"/>
          <w:rFonts w:ascii="Cambria" w:hAnsi="Cambria"/>
          <w:sz w:val="24"/>
          <w:szCs w:val="24"/>
        </w:rPr>
      </w:pPr>
    </w:p>
    <w:p w14:paraId="69D8B4CA" w14:textId="5DB15216" w:rsidR="00052A4E" w:rsidRPr="00766216" w:rsidRDefault="00A54E6C" w:rsidP="00052A4E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Reach</w:t>
      </w:r>
      <w:ins w:id="56" w:author="Author">
        <w:r w:rsidR="00AD6F25">
          <w:rPr>
            <w:rFonts w:ascii="Cambria" w:hAnsi="Cambria"/>
            <w:b/>
            <w:sz w:val="24"/>
            <w:szCs w:val="24"/>
          </w:rPr>
          <w:t>es</w:t>
        </w:r>
      </w:ins>
      <w:del w:id="57" w:author="Author">
        <w:r w:rsidRPr="00766216" w:rsidDel="00AD6F25">
          <w:rPr>
            <w:rFonts w:ascii="Cambria" w:hAnsi="Cambria"/>
            <w:b/>
            <w:sz w:val="24"/>
            <w:szCs w:val="24"/>
          </w:rPr>
          <w:delText>ing</w:delText>
        </w:r>
      </w:del>
      <w:r w:rsidRPr="00766216">
        <w:rPr>
          <w:rFonts w:ascii="Cambria" w:hAnsi="Cambria"/>
          <w:b/>
          <w:sz w:val="24"/>
          <w:szCs w:val="24"/>
        </w:rPr>
        <w:t xml:space="preserve"> Families</w:t>
      </w:r>
    </w:p>
    <w:p w14:paraId="399C8DF0" w14:textId="3A0F4DC0" w:rsidR="00052A4E" w:rsidRDefault="00526B71" w:rsidP="00052A4E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Family materials e</w:t>
      </w:r>
      <w:r w:rsidR="0083524B" w:rsidRPr="00766216">
        <w:rPr>
          <w:rFonts w:ascii="Cambria" w:hAnsi="Cambria"/>
          <w:sz w:val="24"/>
          <w:szCs w:val="24"/>
        </w:rPr>
        <w:t xml:space="preserve">xtend lessons beyond the classroom and help families </w:t>
      </w:r>
      <w:r>
        <w:rPr>
          <w:rFonts w:ascii="Cambria" w:hAnsi="Cambria"/>
          <w:sz w:val="24"/>
          <w:szCs w:val="24"/>
        </w:rPr>
        <w:t>distinguish between peer conflict and bullying.</w:t>
      </w:r>
    </w:p>
    <w:p w14:paraId="4F1E2554" w14:textId="44E9370B" w:rsidR="00526B71" w:rsidRDefault="00526B71" w:rsidP="00C772A5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D91D4A">
        <w:rPr>
          <w:rFonts w:ascii="Cambria" w:hAnsi="Cambria"/>
          <w:sz w:val="24"/>
          <w:szCs w:val="24"/>
        </w:rPr>
        <w:t xml:space="preserve">Jump </w:t>
      </w:r>
      <w:ins w:id="58" w:author="Author">
        <w:r w:rsidR="008F4763">
          <w:rPr>
            <w:rFonts w:ascii="Cambria" w:hAnsi="Cambria"/>
            <w:sz w:val="24"/>
            <w:szCs w:val="24"/>
          </w:rPr>
          <w:t>t</w:t>
        </w:r>
      </w:ins>
      <w:del w:id="59" w:author="Author">
        <w:r w:rsidR="00D91D4A" w:rsidDel="008F4763">
          <w:rPr>
            <w:rFonts w:ascii="Cambria" w:hAnsi="Cambria"/>
            <w:sz w:val="24"/>
            <w:szCs w:val="24"/>
          </w:rPr>
          <w:delText>T</w:delText>
        </w:r>
      </w:del>
      <w:r w:rsidR="00D91D4A">
        <w:rPr>
          <w:rFonts w:ascii="Cambria" w:hAnsi="Cambria"/>
          <w:sz w:val="24"/>
          <w:szCs w:val="24"/>
        </w:rPr>
        <w:t xml:space="preserve">o </w:t>
      </w:r>
      <w:r w:rsidRPr="006524F8">
        <w:rPr>
          <w:rFonts w:ascii="Cambria" w:hAnsi="Cambria"/>
          <w:sz w:val="24"/>
          <w:szCs w:val="24"/>
        </w:rPr>
        <w:t xml:space="preserve">Resources </w:t>
      </w:r>
      <w:ins w:id="60" w:author="Author">
        <w:r w:rsidR="006524F8">
          <w:rPr>
            <w:rFonts w:ascii="Cambria" w:hAnsi="Cambria"/>
            <w:sz w:val="24"/>
            <w:szCs w:val="24"/>
          </w:rPr>
          <w:t>f</w:t>
        </w:r>
      </w:ins>
      <w:del w:id="61" w:author="Author">
        <w:r w:rsidRPr="006524F8" w:rsidDel="006524F8">
          <w:rPr>
            <w:rFonts w:ascii="Cambria" w:hAnsi="Cambria"/>
            <w:sz w:val="24"/>
            <w:szCs w:val="24"/>
          </w:rPr>
          <w:delText>F</w:delText>
        </w:r>
      </w:del>
      <w:r w:rsidRPr="006524F8">
        <w:rPr>
          <w:rFonts w:ascii="Cambria" w:hAnsi="Cambria"/>
          <w:sz w:val="24"/>
          <w:szCs w:val="24"/>
        </w:rPr>
        <w:t>or Families</w:t>
      </w:r>
      <w:r>
        <w:rPr>
          <w:rFonts w:ascii="Cambria" w:hAnsi="Cambria"/>
          <w:sz w:val="24"/>
          <w:szCs w:val="24"/>
        </w:rPr>
        <w:t xml:space="preserve">] </w:t>
      </w:r>
      <w:r w:rsidRPr="0029074A">
        <w:rPr>
          <w:rFonts w:ascii="Cambria" w:hAnsi="Cambria"/>
          <w:sz w:val="24"/>
          <w:szCs w:val="24"/>
          <w:highlight w:val="yellow"/>
        </w:rPr>
        <w:t>[LINK NEEDED]</w:t>
      </w:r>
    </w:p>
    <w:p w14:paraId="6DE88607" w14:textId="77777777" w:rsidR="008F25E9" w:rsidRDefault="008F25E9" w:rsidP="00C772A5">
      <w:pPr>
        <w:pStyle w:val="p1"/>
        <w:rPr>
          <w:rFonts w:ascii="Cambria" w:hAnsi="Cambria"/>
          <w:sz w:val="24"/>
          <w:szCs w:val="24"/>
        </w:rPr>
      </w:pPr>
    </w:p>
    <w:p w14:paraId="528AEADF" w14:textId="092B3C41" w:rsidR="00526B71" w:rsidRPr="00766216" w:rsidDel="00301B79" w:rsidRDefault="00526B71" w:rsidP="00C772A5">
      <w:pPr>
        <w:pStyle w:val="p1"/>
        <w:rPr>
          <w:del w:id="62" w:author="Author"/>
          <w:rFonts w:ascii="Cambria" w:hAnsi="Cambria"/>
          <w:b/>
          <w:sz w:val="24"/>
          <w:szCs w:val="24"/>
        </w:rPr>
      </w:pPr>
    </w:p>
    <w:p w14:paraId="3C74CFFE" w14:textId="3B069E5B" w:rsidR="00C772A5" w:rsidRPr="00766216" w:rsidRDefault="00AD6F25" w:rsidP="00C772A5">
      <w:pPr>
        <w:pStyle w:val="p1"/>
        <w:rPr>
          <w:rFonts w:ascii="Cambria" w:hAnsi="Cambria"/>
          <w:b/>
          <w:sz w:val="24"/>
          <w:szCs w:val="24"/>
        </w:rPr>
      </w:pPr>
      <w:ins w:id="63" w:author="Author">
        <w:r>
          <w:rPr>
            <w:rFonts w:ascii="Cambria" w:hAnsi="Cambria"/>
            <w:b/>
            <w:sz w:val="24"/>
            <w:szCs w:val="24"/>
          </w:rPr>
          <w:t xml:space="preserve">Is </w:t>
        </w:r>
      </w:ins>
      <w:r w:rsidR="00052A4E" w:rsidRPr="00766216">
        <w:rPr>
          <w:rFonts w:ascii="Cambria" w:hAnsi="Cambria"/>
          <w:b/>
          <w:sz w:val="24"/>
          <w:szCs w:val="24"/>
        </w:rPr>
        <w:t xml:space="preserve">Easy to </w:t>
      </w:r>
      <w:r w:rsidR="00A54E6C" w:rsidRPr="00766216">
        <w:rPr>
          <w:rFonts w:ascii="Cambria" w:hAnsi="Cambria"/>
          <w:b/>
          <w:sz w:val="24"/>
          <w:szCs w:val="24"/>
        </w:rPr>
        <w:t>Implement</w:t>
      </w:r>
    </w:p>
    <w:p w14:paraId="38AB395D" w14:textId="64E3E03E" w:rsidR="0083524B" w:rsidRPr="00766216" w:rsidRDefault="008F25E9" w:rsidP="00C772A5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Bullying Prevention Unit includes principal resources, staff training, and student lessons </w:t>
      </w:r>
      <w:del w:id="64" w:author="Author">
        <w:r w:rsidRPr="00301B79" w:rsidDel="00301B79">
          <w:rPr>
            <w:rFonts w:ascii="Cambria" w:hAnsi="Cambria"/>
            <w:sz w:val="24"/>
            <w:szCs w:val="24"/>
          </w:rPr>
          <w:delText>so</w:delText>
        </w:r>
        <w:r w:rsidDel="00301B79">
          <w:rPr>
            <w:rFonts w:ascii="Cambria" w:hAnsi="Cambria"/>
            <w:sz w:val="24"/>
            <w:szCs w:val="24"/>
          </w:rPr>
          <w:delText xml:space="preserve"> </w:delText>
        </w:r>
      </w:del>
      <w:ins w:id="65" w:author="Author">
        <w:r w:rsidR="00301B79">
          <w:rPr>
            <w:rFonts w:ascii="Cambria" w:hAnsi="Cambria"/>
            <w:sz w:val="24"/>
            <w:szCs w:val="24"/>
          </w:rPr>
          <w:t xml:space="preserve">to help </w:t>
        </w:r>
      </w:ins>
      <w:r>
        <w:rPr>
          <w:rFonts w:ascii="Cambria" w:hAnsi="Cambria"/>
          <w:sz w:val="24"/>
          <w:szCs w:val="24"/>
        </w:rPr>
        <w:t xml:space="preserve">everyone </w:t>
      </w:r>
      <w:r w:rsidR="00095333">
        <w:rPr>
          <w:rFonts w:ascii="Cambria" w:hAnsi="Cambria"/>
          <w:sz w:val="24"/>
          <w:szCs w:val="24"/>
        </w:rPr>
        <w:t>learn</w:t>
      </w:r>
      <w:del w:id="66" w:author="Author">
        <w:r w:rsidR="00095333" w:rsidDel="00301B79">
          <w:rPr>
            <w:rFonts w:ascii="Cambria" w:hAnsi="Cambria"/>
            <w:sz w:val="24"/>
            <w:szCs w:val="24"/>
          </w:rPr>
          <w:delText>s</w:delText>
        </w:r>
      </w:del>
      <w:r w:rsidR="00095333">
        <w:rPr>
          <w:rFonts w:ascii="Cambria" w:hAnsi="Cambria"/>
          <w:sz w:val="24"/>
          <w:szCs w:val="24"/>
        </w:rPr>
        <w:t xml:space="preserve"> bullying prevention techniques.</w:t>
      </w:r>
    </w:p>
    <w:p w14:paraId="1BC47BEE" w14:textId="630C45FB" w:rsidR="0083524B" w:rsidRDefault="005D1A48" w:rsidP="00C772A5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[Jump </w:t>
      </w:r>
      <w:ins w:id="67" w:author="Author">
        <w:r w:rsidR="008F4763">
          <w:rPr>
            <w:rFonts w:ascii="Cambria" w:hAnsi="Cambria"/>
            <w:sz w:val="24"/>
            <w:szCs w:val="24"/>
          </w:rPr>
          <w:t>t</w:t>
        </w:r>
      </w:ins>
      <w:del w:id="68" w:author="Author">
        <w:r w:rsidDel="008F4763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 xml:space="preserve">o </w:t>
      </w:r>
      <w:r w:rsidR="00817B54" w:rsidRPr="006524F8">
        <w:rPr>
          <w:rFonts w:ascii="Cambria" w:hAnsi="Cambria"/>
          <w:sz w:val="24"/>
          <w:szCs w:val="24"/>
        </w:rPr>
        <w:t>Lesson Samples</w:t>
      </w:r>
      <w:r>
        <w:rPr>
          <w:rFonts w:ascii="Cambria" w:hAnsi="Cambria"/>
          <w:sz w:val="24"/>
          <w:szCs w:val="24"/>
        </w:rPr>
        <w:t xml:space="preserve">] </w:t>
      </w:r>
      <w:r w:rsidRPr="005D1A48">
        <w:rPr>
          <w:rFonts w:ascii="Cambria" w:hAnsi="Cambria"/>
          <w:sz w:val="24"/>
          <w:szCs w:val="24"/>
          <w:highlight w:val="yellow"/>
        </w:rPr>
        <w:t>[LINK NEEDED]</w:t>
      </w:r>
    </w:p>
    <w:p w14:paraId="2ADC37B2" w14:textId="77777777" w:rsidR="00095333" w:rsidRDefault="00095333" w:rsidP="00C772A5">
      <w:pPr>
        <w:pStyle w:val="p1"/>
        <w:rPr>
          <w:rFonts w:ascii="Cambria" w:hAnsi="Cambria"/>
          <w:sz w:val="24"/>
          <w:szCs w:val="24"/>
        </w:rPr>
      </w:pPr>
    </w:p>
    <w:p w14:paraId="5D5174B0" w14:textId="77777777" w:rsidR="00095333" w:rsidRPr="00766216" w:rsidRDefault="00095333" w:rsidP="00C772A5">
      <w:pPr>
        <w:pStyle w:val="p1"/>
        <w:rPr>
          <w:rFonts w:ascii="Cambria" w:hAnsi="Cambria"/>
          <w:sz w:val="24"/>
          <w:szCs w:val="24"/>
        </w:rPr>
      </w:pPr>
    </w:p>
    <w:p w14:paraId="3E7CAC65" w14:textId="7013CA78" w:rsidR="00C772A5" w:rsidRPr="00446879" w:rsidRDefault="006649EA" w:rsidP="00C772A5">
      <w:pPr>
        <w:pStyle w:val="p1"/>
        <w:rPr>
          <w:rFonts w:ascii="Cambria" w:hAnsi="Cambria"/>
          <w:b/>
          <w:sz w:val="24"/>
          <w:szCs w:val="24"/>
        </w:rPr>
      </w:pPr>
      <w:r w:rsidRPr="00446879">
        <w:rPr>
          <w:rFonts w:ascii="Cambria" w:hAnsi="Cambria"/>
          <w:b/>
          <w:sz w:val="24"/>
          <w:szCs w:val="24"/>
        </w:rPr>
        <w:t>TESTIMONIAL [INSERT WHERE APPROPRIATE]</w:t>
      </w:r>
    </w:p>
    <w:p w14:paraId="1FCD87B7" w14:textId="77777777" w:rsidR="00095333" w:rsidRPr="00766216" w:rsidRDefault="00095333" w:rsidP="00C772A5">
      <w:pPr>
        <w:pStyle w:val="p1"/>
        <w:rPr>
          <w:rFonts w:ascii="Cambria" w:hAnsi="Cambria"/>
          <w:sz w:val="24"/>
          <w:szCs w:val="24"/>
        </w:rPr>
      </w:pPr>
    </w:p>
    <w:p w14:paraId="33EA8B2E" w14:textId="77777777" w:rsidR="006649EA" w:rsidRPr="006649EA" w:rsidRDefault="006649EA" w:rsidP="006649EA">
      <w:pPr>
        <w:pStyle w:val="p1"/>
        <w:rPr>
          <w:rFonts w:ascii="Cambria" w:hAnsi="Cambria"/>
          <w:i/>
          <w:iCs/>
          <w:sz w:val="24"/>
          <w:szCs w:val="24"/>
        </w:rPr>
      </w:pPr>
      <w:r w:rsidRPr="006649EA">
        <w:rPr>
          <w:rFonts w:ascii="Cambria" w:hAnsi="Cambria"/>
          <w:i/>
          <w:iCs/>
          <w:sz w:val="24"/>
          <w:szCs w:val="24"/>
        </w:rPr>
        <w:t>“Relationships are so key in solving bullying issues. Kids have to trust that the adult cares. That’s why it’s so important that every single adult in a building has the strategy and the knowledge to listen to a student and validate what they’re saying.”</w:t>
      </w:r>
    </w:p>
    <w:p w14:paraId="47EA2DAA" w14:textId="06298C72" w:rsidR="006649EA" w:rsidRPr="006649EA" w:rsidRDefault="006524F8" w:rsidP="006649EA">
      <w:pPr>
        <w:pStyle w:val="p1"/>
        <w:ind w:left="720"/>
        <w:rPr>
          <w:rFonts w:ascii="Cambria" w:hAnsi="Cambria"/>
          <w:sz w:val="24"/>
          <w:szCs w:val="24"/>
        </w:rPr>
      </w:pPr>
      <w:ins w:id="69" w:author="Author">
        <w:r>
          <w:rPr>
            <w:rFonts w:ascii="Cambria" w:hAnsi="Cambria"/>
            <w:sz w:val="24"/>
            <w:szCs w:val="24"/>
          </w:rPr>
          <w:t>—</w:t>
        </w:r>
      </w:ins>
      <w:del w:id="70" w:author="Author">
        <w:r w:rsidR="006649EA" w:rsidDel="006524F8">
          <w:rPr>
            <w:rFonts w:ascii="Cambria" w:hAnsi="Cambria"/>
            <w:sz w:val="24"/>
            <w:szCs w:val="24"/>
          </w:rPr>
          <w:delText>-</w:delText>
        </w:r>
      </w:del>
      <w:r w:rsidR="006649EA" w:rsidRPr="006649EA">
        <w:rPr>
          <w:rFonts w:ascii="Cambria" w:hAnsi="Cambria"/>
          <w:sz w:val="24"/>
          <w:szCs w:val="24"/>
        </w:rPr>
        <w:t>Kim Bilanko, Principal</w:t>
      </w:r>
      <w:r w:rsidR="006649EA" w:rsidRPr="006649EA">
        <w:rPr>
          <w:rFonts w:ascii="Cambria" w:hAnsi="Cambria"/>
          <w:sz w:val="24"/>
          <w:szCs w:val="24"/>
        </w:rPr>
        <w:br/>
        <w:t>Benjamin Franklin Elementary, Kirkland, WA</w:t>
      </w:r>
    </w:p>
    <w:p w14:paraId="59E6C05C" w14:textId="77777777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</w:p>
    <w:p w14:paraId="046E777F" w14:textId="77777777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</w:p>
    <w:p w14:paraId="18971AA9" w14:textId="39F3F626" w:rsidR="00C772A5" w:rsidRPr="00766216" w:rsidDel="00301B79" w:rsidRDefault="00C772A5" w:rsidP="00C772A5">
      <w:pPr>
        <w:pStyle w:val="p1"/>
        <w:rPr>
          <w:del w:id="71" w:author="Author"/>
          <w:rFonts w:ascii="Cambria" w:hAnsi="Cambria"/>
          <w:sz w:val="24"/>
          <w:szCs w:val="24"/>
        </w:rPr>
      </w:pPr>
    </w:p>
    <w:p w14:paraId="77E6732C" w14:textId="4C5AA493" w:rsidR="00A54E6C" w:rsidRPr="00766216" w:rsidRDefault="00FB4F11" w:rsidP="00A54E6C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Samples</w:t>
      </w:r>
    </w:p>
    <w:p w14:paraId="6D7FA76C" w14:textId="4BA96E8E" w:rsidR="00A54E6C" w:rsidRPr="00766216" w:rsidRDefault="004E4521" w:rsidP="00A54E6C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sz w:val="24"/>
          <w:szCs w:val="24"/>
        </w:rPr>
        <w:t xml:space="preserve">Explore the breadth of </w:t>
      </w:r>
      <w:del w:id="72" w:author="Author">
        <w:r w:rsidRPr="00766216" w:rsidDel="00AD6F25">
          <w:rPr>
            <w:rFonts w:ascii="Cambria" w:hAnsi="Cambria"/>
            <w:sz w:val="24"/>
            <w:szCs w:val="24"/>
          </w:rPr>
          <w:delText xml:space="preserve">the </w:delText>
        </w:r>
        <w:r w:rsidRPr="00766216" w:rsidDel="00AD6F25">
          <w:rPr>
            <w:rFonts w:ascii="Cambria" w:hAnsi="Cambria"/>
            <w:i/>
            <w:sz w:val="24"/>
            <w:szCs w:val="24"/>
          </w:rPr>
          <w:delText>Second Step</w:delText>
        </w:r>
        <w:r w:rsidRPr="00766216" w:rsidDel="00AD6F25">
          <w:rPr>
            <w:rFonts w:ascii="Cambria" w:hAnsi="Cambria"/>
            <w:sz w:val="24"/>
            <w:szCs w:val="24"/>
          </w:rPr>
          <w:delText xml:space="preserve"> Bullying Prevention Un</w:delText>
        </w:r>
        <w:r w:rsidRPr="00CC3088" w:rsidDel="00AD6F25">
          <w:rPr>
            <w:rFonts w:ascii="Cambria" w:hAnsi="Cambria"/>
            <w:sz w:val="24"/>
            <w:szCs w:val="24"/>
          </w:rPr>
          <w:delText>it</w:delText>
        </w:r>
        <w:r w:rsidR="000E56E8" w:rsidRPr="00CC3088" w:rsidDel="00AD6F25">
          <w:rPr>
            <w:rFonts w:ascii="Cambria" w:hAnsi="Cambria"/>
            <w:sz w:val="24"/>
            <w:szCs w:val="24"/>
          </w:rPr>
          <w:delText>’</w:delText>
        </w:r>
        <w:r w:rsidR="00DB3D78" w:rsidRPr="00CC3088" w:rsidDel="00AD6F25">
          <w:rPr>
            <w:rFonts w:ascii="Cambria" w:hAnsi="Cambria"/>
            <w:sz w:val="24"/>
            <w:szCs w:val="24"/>
          </w:rPr>
          <w:delText>s</w:delText>
        </w:r>
        <w:r w:rsidR="00DB3D78" w:rsidDel="00AD6F25">
          <w:rPr>
            <w:rFonts w:ascii="Cambria" w:hAnsi="Cambria"/>
            <w:sz w:val="24"/>
            <w:szCs w:val="24"/>
          </w:rPr>
          <w:delText xml:space="preserve"> </w:delText>
        </w:r>
      </w:del>
      <w:r w:rsidR="00DB3D78" w:rsidRPr="007E1EE6">
        <w:rPr>
          <w:rFonts w:ascii="Cambria" w:hAnsi="Cambria"/>
          <w:sz w:val="24"/>
          <w:szCs w:val="24"/>
        </w:rPr>
        <w:t>lessons, activities, and take-</w:t>
      </w:r>
      <w:r w:rsidR="000E56E8" w:rsidRPr="007E1EE6">
        <w:rPr>
          <w:rFonts w:ascii="Cambria" w:hAnsi="Cambria"/>
          <w:sz w:val="24"/>
          <w:szCs w:val="24"/>
        </w:rPr>
        <w:t>home materials</w:t>
      </w:r>
      <w:ins w:id="73" w:author="Author">
        <w:r w:rsidR="00AD6F25">
          <w:rPr>
            <w:rFonts w:ascii="Cambria" w:hAnsi="Cambria"/>
            <w:sz w:val="24"/>
            <w:szCs w:val="24"/>
          </w:rPr>
          <w:t xml:space="preserve"> in the </w:t>
        </w:r>
        <w:r w:rsidR="00AD6F25" w:rsidRPr="00E30073">
          <w:rPr>
            <w:rFonts w:ascii="Cambria" w:hAnsi="Cambria"/>
            <w:i/>
            <w:sz w:val="24"/>
            <w:szCs w:val="24"/>
            <w:rPrChange w:id="74" w:author="Author">
              <w:rPr>
                <w:rFonts w:ascii="Cambria" w:hAnsi="Cambria"/>
                <w:sz w:val="24"/>
                <w:szCs w:val="24"/>
              </w:rPr>
            </w:rPrChange>
          </w:rPr>
          <w:t>Second Step</w:t>
        </w:r>
        <w:r w:rsidR="00AD6F25">
          <w:rPr>
            <w:rFonts w:ascii="Cambria" w:hAnsi="Cambria"/>
            <w:sz w:val="24"/>
            <w:szCs w:val="24"/>
          </w:rPr>
          <w:t xml:space="preserve"> Bullying Prevention Unit</w:t>
        </w:r>
      </w:ins>
      <w:r w:rsidR="000E56E8" w:rsidRPr="00766216">
        <w:rPr>
          <w:rFonts w:ascii="Cambria" w:hAnsi="Cambria"/>
          <w:sz w:val="24"/>
          <w:szCs w:val="24"/>
        </w:rPr>
        <w:t xml:space="preserve">. Combined, these pieces create a comprehensive program to help </w:t>
      </w:r>
      <w:del w:id="75" w:author="Author">
        <w:r w:rsidR="000E56E8" w:rsidRPr="00766216" w:rsidDel="00301B79">
          <w:rPr>
            <w:rFonts w:ascii="Cambria" w:hAnsi="Cambria"/>
            <w:sz w:val="24"/>
            <w:szCs w:val="24"/>
          </w:rPr>
          <w:delText xml:space="preserve">your </w:delText>
        </w:r>
      </w:del>
      <w:r w:rsidR="000E56E8" w:rsidRPr="00766216">
        <w:rPr>
          <w:rFonts w:ascii="Cambria" w:hAnsi="Cambria"/>
          <w:sz w:val="24"/>
          <w:szCs w:val="24"/>
        </w:rPr>
        <w:t>school</w:t>
      </w:r>
      <w:ins w:id="76" w:author="Author">
        <w:r w:rsidR="00301B79">
          <w:rPr>
            <w:rFonts w:ascii="Cambria" w:hAnsi="Cambria"/>
            <w:sz w:val="24"/>
            <w:szCs w:val="24"/>
          </w:rPr>
          <w:t>s</w:t>
        </w:r>
      </w:ins>
      <w:r w:rsidR="000E56E8" w:rsidRPr="00766216">
        <w:rPr>
          <w:rFonts w:ascii="Cambria" w:hAnsi="Cambria"/>
          <w:sz w:val="24"/>
          <w:szCs w:val="24"/>
        </w:rPr>
        <w:t xml:space="preserve"> prevent bullying.</w:t>
      </w:r>
    </w:p>
    <w:p w14:paraId="445B8331" w14:textId="77777777" w:rsidR="000E56E8" w:rsidRPr="00766216" w:rsidRDefault="000E56E8" w:rsidP="00A54E6C">
      <w:pPr>
        <w:pStyle w:val="p1"/>
        <w:rPr>
          <w:rFonts w:ascii="Cambria" w:hAnsi="Cambria"/>
          <w:sz w:val="24"/>
          <w:szCs w:val="24"/>
        </w:rPr>
      </w:pPr>
    </w:p>
    <w:p w14:paraId="5546C049" w14:textId="3C868B98" w:rsidR="00A54E6C" w:rsidRPr="00766216" w:rsidRDefault="0040476D" w:rsidP="00A54E6C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Bullying Prevention Unit </w:t>
      </w:r>
      <w:r w:rsidR="00A54E6C" w:rsidRPr="00766216">
        <w:rPr>
          <w:rFonts w:ascii="Cambria" w:hAnsi="Cambria"/>
          <w:b/>
          <w:sz w:val="24"/>
          <w:szCs w:val="24"/>
        </w:rPr>
        <w:t>Scope and Sequence</w:t>
      </w:r>
      <w:r>
        <w:rPr>
          <w:rFonts w:ascii="Cambria" w:hAnsi="Cambria"/>
          <w:b/>
          <w:sz w:val="24"/>
          <w:szCs w:val="24"/>
        </w:rPr>
        <w:t xml:space="preserve"> (PDF)</w:t>
      </w:r>
      <w:r w:rsidR="002308E4">
        <w:rPr>
          <w:rFonts w:ascii="Cambria" w:hAnsi="Cambria"/>
          <w:b/>
          <w:sz w:val="24"/>
          <w:szCs w:val="24"/>
        </w:rPr>
        <w:t xml:space="preserve"> </w:t>
      </w:r>
      <w:r w:rsidR="002308E4" w:rsidRPr="002308E4">
        <w:rPr>
          <w:rFonts w:ascii="Cambria" w:hAnsi="Cambria"/>
          <w:sz w:val="24"/>
          <w:szCs w:val="24"/>
          <w:highlight w:val="yellow"/>
        </w:rPr>
        <w:t>[LINK NEEDED]</w:t>
      </w:r>
    </w:p>
    <w:p w14:paraId="164B99A6" w14:textId="77777777" w:rsidR="00A54E6C" w:rsidRPr="00766216" w:rsidRDefault="00A54E6C" w:rsidP="00A54E6C">
      <w:pPr>
        <w:pStyle w:val="p1"/>
        <w:rPr>
          <w:rFonts w:ascii="Cambria" w:hAnsi="Cambria"/>
          <w:sz w:val="24"/>
          <w:szCs w:val="24"/>
        </w:rPr>
      </w:pPr>
    </w:p>
    <w:p w14:paraId="10A60A55" w14:textId="4C687E15" w:rsidR="002308E4" w:rsidRPr="002308E4" w:rsidRDefault="00A54E6C" w:rsidP="00A54E6C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Student Lesson</w:t>
      </w:r>
      <w:r w:rsidR="002308E4">
        <w:rPr>
          <w:rFonts w:ascii="Cambria" w:hAnsi="Cambria"/>
          <w:b/>
          <w:sz w:val="24"/>
          <w:szCs w:val="24"/>
        </w:rPr>
        <w:t xml:space="preserve"> </w:t>
      </w:r>
      <w:r w:rsidR="002308E4" w:rsidRPr="002308E4">
        <w:rPr>
          <w:rFonts w:ascii="Cambria" w:hAnsi="Cambria"/>
          <w:sz w:val="24"/>
          <w:szCs w:val="24"/>
          <w:highlight w:val="yellow"/>
        </w:rPr>
        <w:t>[LINK NEEDED]</w:t>
      </w:r>
    </w:p>
    <w:p w14:paraId="030A7CCF" w14:textId="77777777" w:rsidR="00A54E6C" w:rsidRPr="00766216" w:rsidRDefault="00A54E6C" w:rsidP="00A54E6C">
      <w:pPr>
        <w:pStyle w:val="p1"/>
        <w:rPr>
          <w:rFonts w:ascii="Cambria" w:hAnsi="Cambria"/>
          <w:sz w:val="24"/>
          <w:szCs w:val="24"/>
        </w:rPr>
      </w:pPr>
    </w:p>
    <w:p w14:paraId="4462B8D6" w14:textId="761E2FA6" w:rsidR="00A54E6C" w:rsidRPr="00766216" w:rsidRDefault="00577A54" w:rsidP="00A54E6C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 xml:space="preserve">Classroom </w:t>
      </w:r>
      <w:r w:rsidR="00C111FB" w:rsidRPr="00766216">
        <w:rPr>
          <w:rFonts w:ascii="Cambria" w:hAnsi="Cambria"/>
          <w:b/>
          <w:sz w:val="24"/>
          <w:szCs w:val="24"/>
        </w:rPr>
        <w:t>Activit</w:t>
      </w:r>
      <w:r w:rsidR="00C111FB">
        <w:rPr>
          <w:rFonts w:ascii="Cambria" w:hAnsi="Cambria"/>
          <w:b/>
          <w:sz w:val="24"/>
          <w:szCs w:val="24"/>
        </w:rPr>
        <w:t xml:space="preserve">y </w:t>
      </w:r>
      <w:r w:rsidR="002308E4" w:rsidRPr="002308E4">
        <w:rPr>
          <w:rFonts w:ascii="Cambria" w:hAnsi="Cambria"/>
          <w:sz w:val="24"/>
          <w:szCs w:val="24"/>
          <w:highlight w:val="yellow"/>
        </w:rPr>
        <w:t>[LINK NEEDED]</w:t>
      </w:r>
    </w:p>
    <w:p w14:paraId="1A59C6F5" w14:textId="77777777" w:rsidR="00A54E6C" w:rsidRPr="00766216" w:rsidRDefault="00A54E6C" w:rsidP="00A54E6C">
      <w:pPr>
        <w:pStyle w:val="p1"/>
        <w:rPr>
          <w:rFonts w:ascii="Cambria" w:hAnsi="Cambria"/>
          <w:sz w:val="24"/>
          <w:szCs w:val="24"/>
        </w:rPr>
      </w:pPr>
    </w:p>
    <w:p w14:paraId="01326DFD" w14:textId="2DAB3E02" w:rsidR="00A54E6C" w:rsidRPr="00766216" w:rsidRDefault="002308E4" w:rsidP="00A54E6C">
      <w:pPr>
        <w:pStyle w:val="p1"/>
        <w:rPr>
          <w:rFonts w:ascii="Cambria" w:hAnsi="Cambria"/>
          <w:sz w:val="24"/>
          <w:szCs w:val="24"/>
        </w:rPr>
      </w:pPr>
      <w:r w:rsidRPr="00E712F9">
        <w:rPr>
          <w:rFonts w:ascii="Cambria" w:hAnsi="Cambria"/>
          <w:b/>
          <w:sz w:val="24"/>
          <w:szCs w:val="24"/>
        </w:rPr>
        <w:t>Take-</w:t>
      </w:r>
      <w:r w:rsidR="00577A54" w:rsidRPr="00E712F9">
        <w:rPr>
          <w:rFonts w:ascii="Cambria" w:hAnsi="Cambria"/>
          <w:b/>
          <w:sz w:val="24"/>
          <w:szCs w:val="24"/>
        </w:rPr>
        <w:t>Home</w:t>
      </w:r>
      <w:r w:rsidR="00577A54" w:rsidRPr="00766216">
        <w:rPr>
          <w:rFonts w:ascii="Cambria" w:hAnsi="Cambria"/>
          <w:b/>
          <w:sz w:val="24"/>
          <w:szCs w:val="24"/>
        </w:rPr>
        <w:t xml:space="preserve"> </w:t>
      </w:r>
      <w:r w:rsidR="00C111FB" w:rsidRPr="00766216">
        <w:rPr>
          <w:rFonts w:ascii="Cambria" w:hAnsi="Cambria"/>
          <w:b/>
          <w:sz w:val="24"/>
          <w:szCs w:val="24"/>
        </w:rPr>
        <w:t>Activit</w:t>
      </w:r>
      <w:r w:rsidR="00C111FB">
        <w:rPr>
          <w:rFonts w:ascii="Cambria" w:hAnsi="Cambria"/>
          <w:b/>
          <w:sz w:val="24"/>
          <w:szCs w:val="24"/>
        </w:rPr>
        <w:t xml:space="preserve">y </w:t>
      </w:r>
      <w:r w:rsidRPr="002308E4">
        <w:rPr>
          <w:rFonts w:ascii="Cambria" w:hAnsi="Cambria"/>
          <w:sz w:val="24"/>
          <w:szCs w:val="24"/>
          <w:highlight w:val="yellow"/>
        </w:rPr>
        <w:t>[LINK NEEDED]</w:t>
      </w:r>
    </w:p>
    <w:p w14:paraId="06B2333E" w14:textId="77777777" w:rsidR="00577A54" w:rsidRPr="00766216" w:rsidRDefault="00577A54" w:rsidP="00C772A5">
      <w:pPr>
        <w:pStyle w:val="p1"/>
        <w:rPr>
          <w:rFonts w:ascii="Cambria" w:hAnsi="Cambria"/>
          <w:b/>
          <w:sz w:val="24"/>
          <w:szCs w:val="24"/>
        </w:rPr>
      </w:pPr>
    </w:p>
    <w:p w14:paraId="6973C70D" w14:textId="77777777" w:rsidR="00B564B2" w:rsidRDefault="00B564B2" w:rsidP="00C772A5">
      <w:pPr>
        <w:pStyle w:val="p1"/>
        <w:rPr>
          <w:rFonts w:ascii="Cambria" w:hAnsi="Cambria"/>
          <w:b/>
          <w:sz w:val="24"/>
          <w:szCs w:val="24"/>
        </w:rPr>
      </w:pPr>
    </w:p>
    <w:p w14:paraId="7D648B11" w14:textId="58F4CF2A" w:rsidR="00C772A5" w:rsidRPr="006B73D3" w:rsidRDefault="0021081D" w:rsidP="00C772A5">
      <w:pPr>
        <w:pStyle w:val="p1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Watch </w:t>
      </w:r>
      <w:ins w:id="77" w:author="Author">
        <w:r w:rsidR="004F7D4D">
          <w:rPr>
            <w:rFonts w:ascii="Cambria" w:hAnsi="Cambria"/>
            <w:b/>
            <w:sz w:val="24"/>
            <w:szCs w:val="24"/>
          </w:rPr>
          <w:t xml:space="preserve">a </w:t>
        </w:r>
      </w:ins>
      <w:r>
        <w:rPr>
          <w:rFonts w:ascii="Cambria" w:hAnsi="Cambria"/>
          <w:b/>
          <w:sz w:val="24"/>
          <w:szCs w:val="24"/>
        </w:rPr>
        <w:t>Sample Lesson Video</w:t>
      </w:r>
    </w:p>
    <w:p w14:paraId="2ED10BBC" w14:textId="77777777" w:rsidR="00CC0478" w:rsidRDefault="006B73D3" w:rsidP="00C772A5">
      <w:pPr>
        <w:pStyle w:val="p1"/>
        <w:rPr>
          <w:rFonts w:ascii="Cambria" w:hAnsi="Cambria"/>
          <w:color w:val="auto"/>
          <w:sz w:val="24"/>
          <w:szCs w:val="24"/>
        </w:rPr>
      </w:pPr>
      <w:commentRangeStart w:id="78"/>
      <w:r w:rsidRPr="00537C2E">
        <w:rPr>
          <w:rFonts w:ascii="Cambria" w:hAnsi="Cambria"/>
          <w:color w:val="auto"/>
          <w:sz w:val="24"/>
          <w:szCs w:val="24"/>
        </w:rPr>
        <w:t>[</w:t>
      </w:r>
      <w:hyperlink r:id="rId4" w:history="1">
        <w:r w:rsidR="00C772A5" w:rsidRPr="001D4317">
          <w:rPr>
            <w:rStyle w:val="Hyperlink"/>
            <w:rFonts w:ascii="Cambria" w:hAnsi="Cambria"/>
            <w:sz w:val="24"/>
            <w:szCs w:val="24"/>
          </w:rPr>
          <w:t>Watch Now</w:t>
        </w:r>
      </w:hyperlink>
      <w:r w:rsidRPr="00537C2E">
        <w:rPr>
          <w:rFonts w:ascii="Cambria" w:hAnsi="Cambria"/>
          <w:color w:val="auto"/>
          <w:sz w:val="24"/>
          <w:szCs w:val="24"/>
        </w:rPr>
        <w:t>]</w:t>
      </w:r>
      <w:commentRangeEnd w:id="78"/>
      <w:r w:rsidR="006524F8">
        <w:rPr>
          <w:rStyle w:val="CommentReference"/>
          <w:rFonts w:asciiTheme="minorHAnsi" w:hAnsiTheme="minorHAnsi" w:cstheme="minorBidi"/>
          <w:color w:val="auto"/>
        </w:rPr>
        <w:commentReference w:id="78"/>
      </w:r>
    </w:p>
    <w:p w14:paraId="20F2B748" w14:textId="1E39E9F5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</w:p>
    <w:p w14:paraId="508A91C4" w14:textId="5D7C1F66" w:rsidR="00CC0478" w:rsidRDefault="000342A7" w:rsidP="000342A7">
      <w:pPr>
        <w:pStyle w:val="p1"/>
        <w:rPr>
          <w:rFonts w:ascii="Cambria" w:hAnsi="Cambria"/>
          <w:b/>
          <w:sz w:val="24"/>
          <w:szCs w:val="24"/>
        </w:rPr>
      </w:pPr>
      <w:r w:rsidRPr="001D4317">
        <w:rPr>
          <w:rFonts w:ascii="Cambria" w:hAnsi="Cambria"/>
          <w:b/>
          <w:sz w:val="24"/>
          <w:szCs w:val="24"/>
        </w:rPr>
        <w:t xml:space="preserve">Watch </w:t>
      </w:r>
      <w:del w:id="79" w:author="Author">
        <w:r w:rsidRPr="00E30073" w:rsidDel="008048AD">
          <w:rPr>
            <w:rFonts w:ascii="Cambria" w:hAnsi="Cambria"/>
            <w:b/>
            <w:i/>
            <w:sz w:val="24"/>
            <w:szCs w:val="24"/>
            <w:rPrChange w:id="80" w:author="Author">
              <w:rPr>
                <w:rFonts w:ascii="Cambria" w:hAnsi="Cambria"/>
                <w:b/>
                <w:sz w:val="24"/>
                <w:szCs w:val="24"/>
              </w:rPr>
            </w:rPrChange>
          </w:rPr>
          <w:delText>Second Step</w:delText>
        </w:r>
        <w:r w:rsidRPr="001D4317" w:rsidDel="008048AD">
          <w:rPr>
            <w:rFonts w:ascii="Cambria" w:hAnsi="Cambria"/>
            <w:b/>
            <w:sz w:val="24"/>
            <w:szCs w:val="24"/>
          </w:rPr>
          <w:delText xml:space="preserve"> Bullying </w:delText>
        </w:r>
        <w:r w:rsidRPr="008048AD" w:rsidDel="008048AD">
          <w:rPr>
            <w:rFonts w:ascii="Cambria" w:hAnsi="Cambria"/>
            <w:b/>
            <w:sz w:val="24"/>
            <w:szCs w:val="24"/>
          </w:rPr>
          <w:delText xml:space="preserve">Prevention Unit: </w:delText>
        </w:r>
      </w:del>
      <w:r w:rsidRPr="008048AD">
        <w:rPr>
          <w:rFonts w:ascii="Cambria" w:hAnsi="Cambria"/>
          <w:b/>
          <w:sz w:val="24"/>
          <w:szCs w:val="24"/>
        </w:rPr>
        <w:t>Award</w:t>
      </w:r>
      <w:r w:rsidRPr="001D4317">
        <w:rPr>
          <w:rFonts w:ascii="Cambria" w:hAnsi="Cambria"/>
          <w:b/>
          <w:sz w:val="24"/>
          <w:szCs w:val="24"/>
        </w:rPr>
        <w:t>-Winning Lesson Videos</w:t>
      </w:r>
      <w:ins w:id="81" w:author="Author">
        <w:r w:rsidR="008048AD">
          <w:rPr>
            <w:rFonts w:ascii="Cambria" w:hAnsi="Cambria"/>
            <w:b/>
            <w:sz w:val="24"/>
            <w:szCs w:val="24"/>
          </w:rPr>
          <w:t xml:space="preserve"> from the </w:t>
        </w:r>
        <w:r w:rsidR="008048AD" w:rsidRPr="00187D95">
          <w:rPr>
            <w:rFonts w:ascii="Cambria" w:hAnsi="Cambria"/>
            <w:b/>
            <w:i/>
            <w:sz w:val="24"/>
            <w:szCs w:val="24"/>
          </w:rPr>
          <w:t>Second Step</w:t>
        </w:r>
        <w:r w:rsidR="008048AD" w:rsidRPr="001D4317">
          <w:rPr>
            <w:rFonts w:ascii="Cambria" w:hAnsi="Cambria"/>
            <w:b/>
            <w:sz w:val="24"/>
            <w:szCs w:val="24"/>
          </w:rPr>
          <w:t xml:space="preserve"> Bullying </w:t>
        </w:r>
        <w:r w:rsidR="008048AD" w:rsidRPr="008048AD">
          <w:rPr>
            <w:rFonts w:ascii="Cambria" w:hAnsi="Cambria"/>
            <w:b/>
            <w:sz w:val="24"/>
            <w:szCs w:val="24"/>
          </w:rPr>
          <w:t>Prevention Unit</w:t>
        </w:r>
      </w:ins>
    </w:p>
    <w:p w14:paraId="5A6BD4EA" w14:textId="77777777" w:rsidR="00CC0478" w:rsidRDefault="00565F5E" w:rsidP="00565F5E">
      <w:pPr>
        <w:pStyle w:val="p1"/>
        <w:rPr>
          <w:rFonts w:ascii="Cambria" w:hAnsi="Cambria"/>
          <w:color w:val="auto"/>
          <w:sz w:val="24"/>
          <w:szCs w:val="24"/>
        </w:rPr>
      </w:pPr>
      <w:commentRangeStart w:id="82"/>
      <w:r w:rsidRPr="00537C2E">
        <w:rPr>
          <w:rFonts w:ascii="Cambria" w:hAnsi="Cambria"/>
          <w:color w:val="auto"/>
          <w:sz w:val="24"/>
          <w:szCs w:val="24"/>
        </w:rPr>
        <w:t>[</w:t>
      </w:r>
      <w:hyperlink r:id="rId7" w:history="1">
        <w:r w:rsidRPr="001D4317">
          <w:rPr>
            <w:rStyle w:val="Hyperlink"/>
            <w:rFonts w:ascii="Cambria" w:hAnsi="Cambria"/>
            <w:sz w:val="24"/>
            <w:szCs w:val="24"/>
          </w:rPr>
          <w:t>Watch Now</w:t>
        </w:r>
      </w:hyperlink>
      <w:r w:rsidRPr="00537C2E">
        <w:rPr>
          <w:rFonts w:ascii="Cambria" w:hAnsi="Cambria"/>
          <w:color w:val="auto"/>
          <w:sz w:val="24"/>
          <w:szCs w:val="24"/>
        </w:rPr>
        <w:t>]</w:t>
      </w:r>
      <w:commentRangeEnd w:id="82"/>
      <w:r w:rsidR="006524F8">
        <w:rPr>
          <w:rStyle w:val="CommentReference"/>
          <w:rFonts w:asciiTheme="minorHAnsi" w:hAnsiTheme="minorHAnsi" w:cstheme="minorBidi"/>
          <w:color w:val="auto"/>
        </w:rPr>
        <w:commentReference w:id="82"/>
      </w:r>
    </w:p>
    <w:p w14:paraId="51D5DCDF" w14:textId="24BBF9D3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</w:p>
    <w:p w14:paraId="21BA6940" w14:textId="77777777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</w:p>
    <w:p w14:paraId="79327501" w14:textId="77777777" w:rsidR="00577A54" w:rsidRPr="00766216" w:rsidRDefault="00577A54" w:rsidP="00C772A5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Staff Training</w:t>
      </w:r>
    </w:p>
    <w:p w14:paraId="1FBF9835" w14:textId="47688A0E" w:rsidR="00577A54" w:rsidRPr="00766216" w:rsidRDefault="001544E5" w:rsidP="00577A54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4F1AFD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ullying Prevention Unit features training modules to </w:t>
      </w:r>
      <w:del w:id="83" w:author="Author">
        <w:r w:rsidRPr="00301B79" w:rsidDel="00301B79">
          <w:rPr>
            <w:rFonts w:ascii="Cambria" w:hAnsi="Cambria"/>
            <w:sz w:val="24"/>
            <w:szCs w:val="24"/>
          </w:rPr>
          <w:delText>d</w:delText>
        </w:r>
        <w:r w:rsidR="000E56E8" w:rsidRPr="00301B79" w:rsidDel="00301B79">
          <w:rPr>
            <w:rFonts w:ascii="Cambria" w:hAnsi="Cambria"/>
            <w:sz w:val="24"/>
            <w:szCs w:val="24"/>
          </w:rPr>
          <w:delText>evelop your</w:delText>
        </w:r>
      </w:del>
      <w:ins w:id="84" w:author="Author">
        <w:r w:rsidR="00301B79">
          <w:rPr>
            <w:rFonts w:ascii="Cambria" w:hAnsi="Cambria"/>
            <w:sz w:val="24"/>
            <w:szCs w:val="24"/>
          </w:rPr>
          <w:t>help</w:t>
        </w:r>
      </w:ins>
      <w:r w:rsidR="000E56E8" w:rsidRPr="00766216">
        <w:rPr>
          <w:rFonts w:ascii="Cambria" w:hAnsi="Cambria"/>
          <w:sz w:val="24"/>
          <w:szCs w:val="24"/>
        </w:rPr>
        <w:t xml:space="preserve"> staff </w:t>
      </w:r>
      <w:del w:id="85" w:author="Author">
        <w:r w:rsidR="003E2C15" w:rsidRPr="00766216" w:rsidDel="00301B79">
          <w:rPr>
            <w:rFonts w:ascii="Cambria" w:hAnsi="Cambria"/>
            <w:sz w:val="24"/>
            <w:szCs w:val="24"/>
          </w:rPr>
          <w:delText>and help them</w:delText>
        </w:r>
      </w:del>
      <w:ins w:id="86" w:author="Author">
        <w:r w:rsidR="00301B79">
          <w:rPr>
            <w:rFonts w:ascii="Cambria" w:hAnsi="Cambria"/>
            <w:sz w:val="24"/>
            <w:szCs w:val="24"/>
          </w:rPr>
          <w:t>develop</w:t>
        </w:r>
        <w:r w:rsidR="0095086D">
          <w:rPr>
            <w:rFonts w:ascii="Cambria" w:hAnsi="Cambria"/>
            <w:sz w:val="24"/>
            <w:szCs w:val="24"/>
          </w:rPr>
          <w:t xml:space="preserve"> ways to</w:t>
        </w:r>
      </w:ins>
      <w:r w:rsidR="003E2C15" w:rsidRPr="00766216">
        <w:rPr>
          <w:rFonts w:ascii="Cambria" w:hAnsi="Cambria"/>
          <w:sz w:val="24"/>
          <w:szCs w:val="24"/>
        </w:rPr>
        <w:t xml:space="preserve"> </w:t>
      </w:r>
      <w:r w:rsidR="000E56E8" w:rsidRPr="00766216">
        <w:rPr>
          <w:rFonts w:ascii="Cambria" w:hAnsi="Cambria"/>
          <w:sz w:val="24"/>
          <w:szCs w:val="24"/>
        </w:rPr>
        <w:t xml:space="preserve">effectively identify and deal with bullying throughout </w:t>
      </w:r>
      <w:del w:id="87" w:author="Author">
        <w:r w:rsidR="000E56E8" w:rsidRPr="00301B79" w:rsidDel="0095086D">
          <w:rPr>
            <w:rFonts w:ascii="Cambria" w:hAnsi="Cambria"/>
            <w:sz w:val="24"/>
            <w:szCs w:val="24"/>
          </w:rPr>
          <w:delText>your</w:delText>
        </w:r>
        <w:r w:rsidR="000E56E8" w:rsidRPr="00766216" w:rsidDel="0095086D">
          <w:rPr>
            <w:rFonts w:ascii="Cambria" w:hAnsi="Cambria"/>
            <w:sz w:val="24"/>
            <w:szCs w:val="24"/>
          </w:rPr>
          <w:delText xml:space="preserve"> </w:delText>
        </w:r>
      </w:del>
      <w:ins w:id="88" w:author="Author">
        <w:r w:rsidR="0095086D">
          <w:rPr>
            <w:rFonts w:ascii="Cambria" w:hAnsi="Cambria"/>
            <w:sz w:val="24"/>
            <w:szCs w:val="24"/>
          </w:rPr>
          <w:t>the</w:t>
        </w:r>
        <w:r w:rsidR="0095086D" w:rsidRPr="00766216">
          <w:rPr>
            <w:rFonts w:ascii="Cambria" w:hAnsi="Cambria"/>
            <w:sz w:val="24"/>
            <w:szCs w:val="24"/>
          </w:rPr>
          <w:t xml:space="preserve"> </w:t>
        </w:r>
      </w:ins>
      <w:r w:rsidR="000E56E8" w:rsidRPr="00766216">
        <w:rPr>
          <w:rFonts w:ascii="Cambria" w:hAnsi="Cambria"/>
          <w:sz w:val="24"/>
          <w:szCs w:val="24"/>
        </w:rPr>
        <w:t xml:space="preserve">school. </w:t>
      </w:r>
      <w:del w:id="89" w:author="Author">
        <w:r w:rsidR="006B3A7E" w:rsidDel="0095086D">
          <w:rPr>
            <w:rFonts w:ascii="Cambria" w:hAnsi="Cambria"/>
            <w:sz w:val="24"/>
            <w:szCs w:val="24"/>
          </w:rPr>
          <w:delText xml:space="preserve">With </w:delText>
        </w:r>
      </w:del>
      <w:ins w:id="90" w:author="Author">
        <w:r w:rsidR="0095086D">
          <w:rPr>
            <w:rFonts w:ascii="Cambria" w:hAnsi="Cambria"/>
            <w:sz w:val="24"/>
            <w:szCs w:val="24"/>
          </w:rPr>
          <w:t>S</w:t>
        </w:r>
      </w:ins>
      <w:del w:id="91" w:author="Author">
        <w:r w:rsidR="006B3A7E" w:rsidDel="0095086D">
          <w:rPr>
            <w:rFonts w:ascii="Cambria" w:hAnsi="Cambria"/>
            <w:sz w:val="24"/>
            <w:szCs w:val="24"/>
          </w:rPr>
          <w:delText>s</w:delText>
        </w:r>
      </w:del>
      <w:r w:rsidR="006B3A7E">
        <w:rPr>
          <w:rFonts w:ascii="Cambria" w:hAnsi="Cambria"/>
          <w:sz w:val="24"/>
          <w:szCs w:val="24"/>
        </w:rPr>
        <w:t xml:space="preserve">taff education </w:t>
      </w:r>
      <w:del w:id="92" w:author="Author">
        <w:r w:rsidR="006B3A7E" w:rsidDel="0095086D">
          <w:rPr>
            <w:rFonts w:ascii="Cambria" w:hAnsi="Cambria"/>
            <w:sz w:val="24"/>
            <w:szCs w:val="24"/>
          </w:rPr>
          <w:delText xml:space="preserve">and </w:delText>
        </w:r>
      </w:del>
      <w:ins w:id="93" w:author="Author">
        <w:r w:rsidR="0095086D">
          <w:rPr>
            <w:rFonts w:ascii="Cambria" w:hAnsi="Cambria"/>
            <w:sz w:val="24"/>
            <w:szCs w:val="24"/>
          </w:rPr>
          <w:t xml:space="preserve">is </w:t>
        </w:r>
      </w:ins>
      <w:r w:rsidR="005E3FC0">
        <w:rPr>
          <w:rFonts w:ascii="Cambria" w:hAnsi="Cambria"/>
          <w:sz w:val="24"/>
          <w:szCs w:val="24"/>
        </w:rPr>
        <w:t xml:space="preserve">easy </w:t>
      </w:r>
      <w:ins w:id="94" w:author="Author">
        <w:r w:rsidR="0095086D">
          <w:rPr>
            <w:rFonts w:ascii="Cambria" w:hAnsi="Cambria"/>
            <w:sz w:val="24"/>
            <w:szCs w:val="24"/>
          </w:rPr>
          <w:t xml:space="preserve">to </w:t>
        </w:r>
      </w:ins>
      <w:r w:rsidR="006B3A7E">
        <w:rPr>
          <w:rFonts w:ascii="Cambria" w:hAnsi="Cambria"/>
          <w:sz w:val="24"/>
          <w:szCs w:val="24"/>
        </w:rPr>
        <w:t>implement</w:t>
      </w:r>
      <w:del w:id="95" w:author="Author">
        <w:r w:rsidR="006B3A7E" w:rsidDel="0095086D">
          <w:rPr>
            <w:rFonts w:ascii="Cambria" w:hAnsi="Cambria"/>
            <w:sz w:val="24"/>
            <w:szCs w:val="24"/>
          </w:rPr>
          <w:delText>ation</w:delText>
        </w:r>
        <w:r w:rsidR="000E56E8" w:rsidRPr="00766216" w:rsidDel="0095086D">
          <w:rPr>
            <w:rFonts w:ascii="Cambria" w:hAnsi="Cambria"/>
            <w:sz w:val="24"/>
            <w:szCs w:val="24"/>
          </w:rPr>
          <w:delText>, you can</w:delText>
        </w:r>
      </w:del>
      <w:ins w:id="96" w:author="Author">
        <w:r w:rsidR="0095086D">
          <w:rPr>
            <w:rFonts w:ascii="Cambria" w:hAnsi="Cambria"/>
            <w:sz w:val="24"/>
            <w:szCs w:val="24"/>
          </w:rPr>
          <w:t xml:space="preserve"> and will help</w:t>
        </w:r>
      </w:ins>
      <w:r w:rsidR="000E56E8" w:rsidRPr="00766216">
        <w:rPr>
          <w:rFonts w:ascii="Cambria" w:hAnsi="Cambria"/>
          <w:sz w:val="24"/>
          <w:szCs w:val="24"/>
        </w:rPr>
        <w:t xml:space="preserve"> make a difference in </w:t>
      </w:r>
      <w:del w:id="97" w:author="Author">
        <w:r w:rsidR="000E56E8" w:rsidRPr="00766216" w:rsidDel="0095086D">
          <w:rPr>
            <w:rFonts w:ascii="Cambria" w:hAnsi="Cambria"/>
            <w:sz w:val="24"/>
            <w:szCs w:val="24"/>
          </w:rPr>
          <w:delText xml:space="preserve">the </w:delText>
        </w:r>
      </w:del>
      <w:ins w:id="98" w:author="Author">
        <w:r w:rsidR="0095086D">
          <w:rPr>
            <w:rFonts w:ascii="Cambria" w:hAnsi="Cambria"/>
            <w:sz w:val="24"/>
            <w:szCs w:val="24"/>
          </w:rPr>
          <w:t>students’</w:t>
        </w:r>
        <w:r w:rsidR="0095086D" w:rsidRPr="00766216">
          <w:rPr>
            <w:rFonts w:ascii="Cambria" w:hAnsi="Cambria"/>
            <w:sz w:val="24"/>
            <w:szCs w:val="24"/>
          </w:rPr>
          <w:t xml:space="preserve"> </w:t>
        </w:r>
      </w:ins>
      <w:r w:rsidR="000E56E8" w:rsidRPr="00766216">
        <w:rPr>
          <w:rFonts w:ascii="Cambria" w:hAnsi="Cambria"/>
          <w:sz w:val="24"/>
          <w:szCs w:val="24"/>
        </w:rPr>
        <w:t>lives</w:t>
      </w:r>
      <w:del w:id="99" w:author="Author">
        <w:r w:rsidR="000E56E8" w:rsidRPr="00766216" w:rsidDel="0095086D">
          <w:rPr>
            <w:rFonts w:ascii="Cambria" w:hAnsi="Cambria"/>
            <w:sz w:val="24"/>
            <w:szCs w:val="24"/>
          </w:rPr>
          <w:delText xml:space="preserve"> of your students</w:delText>
        </w:r>
      </w:del>
      <w:r w:rsidR="000E56E8" w:rsidRPr="00766216">
        <w:rPr>
          <w:rFonts w:ascii="Cambria" w:hAnsi="Cambria"/>
          <w:sz w:val="24"/>
          <w:szCs w:val="24"/>
        </w:rPr>
        <w:t>.</w:t>
      </w:r>
    </w:p>
    <w:p w14:paraId="143EF203" w14:textId="77777777" w:rsidR="00577A54" w:rsidRPr="00766216" w:rsidRDefault="00577A54" w:rsidP="00577A54">
      <w:pPr>
        <w:pStyle w:val="p1"/>
        <w:rPr>
          <w:rFonts w:ascii="Cambria" w:hAnsi="Cambria"/>
          <w:strike/>
          <w:sz w:val="24"/>
          <w:szCs w:val="24"/>
        </w:rPr>
      </w:pPr>
    </w:p>
    <w:p w14:paraId="5FB25EAA" w14:textId="77777777" w:rsidR="00CC0478" w:rsidRDefault="00577A54" w:rsidP="00577A54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Module 1</w:t>
      </w:r>
    </w:p>
    <w:p w14:paraId="08191032" w14:textId="72BCA052" w:rsidR="000B0699" w:rsidRPr="00766216" w:rsidRDefault="00577A54" w:rsidP="000B0699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sz w:val="24"/>
          <w:szCs w:val="24"/>
        </w:rPr>
        <w:t>For principals and program coordinators</w:t>
      </w:r>
      <w:r w:rsidR="000B0699" w:rsidRPr="00766216">
        <w:rPr>
          <w:rFonts w:ascii="Cambria" w:hAnsi="Cambria"/>
          <w:sz w:val="24"/>
          <w:szCs w:val="24"/>
        </w:rPr>
        <w:t>,</w:t>
      </w:r>
      <w:r w:rsidR="00DB5E6A" w:rsidRPr="00766216">
        <w:rPr>
          <w:rFonts w:ascii="Cambria" w:hAnsi="Cambria"/>
          <w:sz w:val="24"/>
          <w:szCs w:val="24"/>
        </w:rPr>
        <w:t xml:space="preserve"> this module focuses o</w:t>
      </w:r>
      <w:r w:rsidR="000B0699" w:rsidRPr="00766216">
        <w:rPr>
          <w:rFonts w:ascii="Cambria" w:hAnsi="Cambria"/>
          <w:sz w:val="24"/>
          <w:szCs w:val="24"/>
        </w:rPr>
        <w:t>n</w:t>
      </w:r>
      <w:r w:rsidR="00DB5E6A" w:rsidRPr="00766216">
        <w:rPr>
          <w:rFonts w:ascii="Cambria" w:hAnsi="Cambria"/>
          <w:sz w:val="24"/>
          <w:szCs w:val="24"/>
        </w:rPr>
        <w:t xml:space="preserve"> understanding the studen</w:t>
      </w:r>
      <w:r w:rsidR="00DB5E6A" w:rsidRPr="0095086D">
        <w:rPr>
          <w:rFonts w:ascii="Cambria" w:hAnsi="Cambria"/>
          <w:sz w:val="24"/>
          <w:szCs w:val="24"/>
        </w:rPr>
        <w:t>t–</w:t>
      </w:r>
      <w:r w:rsidR="00DB5E6A" w:rsidRPr="00766216">
        <w:rPr>
          <w:rFonts w:ascii="Cambria" w:hAnsi="Cambria"/>
          <w:sz w:val="24"/>
          <w:szCs w:val="24"/>
        </w:rPr>
        <w:t>educator relationship</w:t>
      </w:r>
      <w:r w:rsidR="000B0699" w:rsidRPr="00766216">
        <w:rPr>
          <w:rFonts w:ascii="Cambria" w:hAnsi="Cambria"/>
          <w:sz w:val="24"/>
          <w:szCs w:val="24"/>
        </w:rPr>
        <w:t xml:space="preserve">, communication policies and procedures, and family communication. This module is </w:t>
      </w:r>
      <w:r w:rsidR="000B0699" w:rsidRPr="00E712F9">
        <w:rPr>
          <w:rFonts w:ascii="Cambria" w:hAnsi="Cambria"/>
          <w:sz w:val="24"/>
          <w:szCs w:val="24"/>
        </w:rPr>
        <w:t>45–60</w:t>
      </w:r>
      <w:r w:rsidR="000B0699" w:rsidRPr="00766216">
        <w:rPr>
          <w:rFonts w:ascii="Cambria" w:hAnsi="Cambria"/>
          <w:sz w:val="24"/>
          <w:szCs w:val="24"/>
        </w:rPr>
        <w:t xml:space="preserve"> minutes in length.</w:t>
      </w:r>
    </w:p>
    <w:p w14:paraId="32A39CD7" w14:textId="77777777" w:rsidR="00577A54" w:rsidRPr="00766216" w:rsidRDefault="00577A54" w:rsidP="00577A54">
      <w:pPr>
        <w:pStyle w:val="p1"/>
        <w:rPr>
          <w:rFonts w:ascii="Cambria" w:hAnsi="Cambria"/>
          <w:sz w:val="24"/>
          <w:szCs w:val="24"/>
        </w:rPr>
      </w:pPr>
    </w:p>
    <w:p w14:paraId="49C4AD29" w14:textId="77777777" w:rsidR="00577A54" w:rsidRPr="00766216" w:rsidRDefault="00577A54" w:rsidP="00577A54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Module 2</w:t>
      </w:r>
    </w:p>
    <w:p w14:paraId="4C03BE5C" w14:textId="07E4033A" w:rsidR="000E56E8" w:rsidRPr="005954AD" w:rsidRDefault="000B0699" w:rsidP="00577A54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sz w:val="24"/>
          <w:szCs w:val="24"/>
        </w:rPr>
        <w:t xml:space="preserve">For all staff, this module focuses on recognizing, responding to, and reporting bullying. This module is </w:t>
      </w:r>
      <w:r w:rsidRPr="00E712F9">
        <w:rPr>
          <w:rFonts w:ascii="Cambria" w:hAnsi="Cambria"/>
          <w:sz w:val="24"/>
          <w:szCs w:val="24"/>
        </w:rPr>
        <w:t>75–90</w:t>
      </w:r>
      <w:r w:rsidRPr="00766216">
        <w:rPr>
          <w:rFonts w:ascii="Cambria" w:hAnsi="Cambria"/>
          <w:sz w:val="24"/>
          <w:szCs w:val="24"/>
        </w:rPr>
        <w:t xml:space="preserve"> minutes in length.</w:t>
      </w:r>
    </w:p>
    <w:p w14:paraId="1933DB8F" w14:textId="77777777" w:rsidR="00577A54" w:rsidRPr="00766216" w:rsidRDefault="00577A54" w:rsidP="00577A54">
      <w:pPr>
        <w:pStyle w:val="p1"/>
        <w:rPr>
          <w:rFonts w:ascii="Cambria" w:hAnsi="Cambria"/>
          <w:sz w:val="24"/>
          <w:szCs w:val="24"/>
        </w:rPr>
      </w:pPr>
    </w:p>
    <w:p w14:paraId="757AB25F" w14:textId="77777777" w:rsidR="00577A54" w:rsidRPr="00766216" w:rsidRDefault="00577A54" w:rsidP="00577A54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Module 3</w:t>
      </w:r>
    </w:p>
    <w:p w14:paraId="70C3782B" w14:textId="622FEB6B" w:rsidR="000B0699" w:rsidRPr="00766216" w:rsidRDefault="000B0699" w:rsidP="000B0699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sz w:val="24"/>
          <w:szCs w:val="24"/>
        </w:rPr>
        <w:t xml:space="preserve">For teachers and counselors, this module explores the lesson notebook and focuses on teaching the lessons, following through, and involving families. This module is </w:t>
      </w:r>
      <w:r w:rsidRPr="00E712F9">
        <w:rPr>
          <w:rFonts w:ascii="Cambria" w:hAnsi="Cambria"/>
          <w:sz w:val="24"/>
          <w:szCs w:val="24"/>
        </w:rPr>
        <w:t>45–60</w:t>
      </w:r>
      <w:r w:rsidRPr="00766216">
        <w:rPr>
          <w:rFonts w:ascii="Cambria" w:hAnsi="Cambria"/>
          <w:sz w:val="24"/>
          <w:szCs w:val="24"/>
        </w:rPr>
        <w:t xml:space="preserve"> minutes in length.</w:t>
      </w:r>
    </w:p>
    <w:p w14:paraId="1F14BF85" w14:textId="77777777" w:rsidR="000E56E8" w:rsidRDefault="000E56E8" w:rsidP="00577A54">
      <w:pPr>
        <w:pStyle w:val="p1"/>
        <w:rPr>
          <w:rFonts w:ascii="Cambria" w:hAnsi="Cambria"/>
          <w:b/>
          <w:sz w:val="24"/>
          <w:szCs w:val="24"/>
        </w:rPr>
      </w:pPr>
    </w:p>
    <w:p w14:paraId="551DC5D0" w14:textId="5901FD38" w:rsidR="001544E5" w:rsidRPr="004C5D96" w:rsidRDefault="000B1571" w:rsidP="00577A54">
      <w:pPr>
        <w:pStyle w:val="p1"/>
        <w:rPr>
          <w:rFonts w:ascii="Cambria" w:hAnsi="Cambria"/>
          <w:sz w:val="24"/>
          <w:szCs w:val="24"/>
        </w:rPr>
      </w:pPr>
      <w:r w:rsidRPr="004C5D96">
        <w:rPr>
          <w:rFonts w:ascii="Cambria" w:hAnsi="Cambria"/>
          <w:sz w:val="24"/>
          <w:szCs w:val="24"/>
        </w:rPr>
        <w:t xml:space="preserve">[View </w:t>
      </w:r>
      <w:del w:id="100" w:author="Author">
        <w:r w:rsidRPr="00E712F9" w:rsidDel="00E712F9">
          <w:rPr>
            <w:rFonts w:ascii="Cambria" w:hAnsi="Cambria"/>
            <w:sz w:val="24"/>
            <w:szCs w:val="24"/>
          </w:rPr>
          <w:delText>A</w:delText>
        </w:r>
        <w:r w:rsidRPr="004C5D96" w:rsidDel="00E712F9">
          <w:rPr>
            <w:rFonts w:ascii="Cambria" w:hAnsi="Cambria"/>
            <w:sz w:val="24"/>
            <w:szCs w:val="24"/>
          </w:rPr>
          <w:delText xml:space="preserve"> </w:delText>
        </w:r>
      </w:del>
      <w:ins w:id="101" w:author="Author">
        <w:r w:rsidR="00E712F9">
          <w:rPr>
            <w:rFonts w:ascii="Cambria" w:hAnsi="Cambria"/>
            <w:sz w:val="24"/>
            <w:szCs w:val="24"/>
          </w:rPr>
          <w:t>a</w:t>
        </w:r>
        <w:r w:rsidR="00E712F9" w:rsidRPr="004C5D96">
          <w:rPr>
            <w:rFonts w:ascii="Cambria" w:hAnsi="Cambria"/>
            <w:sz w:val="24"/>
            <w:szCs w:val="24"/>
          </w:rPr>
          <w:t xml:space="preserve"> </w:t>
        </w:r>
        <w:r w:rsidR="00703D8B">
          <w:rPr>
            <w:rFonts w:ascii="Cambria" w:hAnsi="Cambria"/>
            <w:sz w:val="24"/>
            <w:szCs w:val="24"/>
          </w:rPr>
          <w:t>s</w:t>
        </w:r>
      </w:ins>
      <w:del w:id="102" w:author="Author">
        <w:r w:rsidRPr="004C5D96" w:rsidDel="00703D8B">
          <w:rPr>
            <w:rFonts w:ascii="Cambria" w:hAnsi="Cambria"/>
            <w:sz w:val="24"/>
            <w:szCs w:val="24"/>
          </w:rPr>
          <w:delText>S</w:delText>
        </w:r>
      </w:del>
      <w:r w:rsidRPr="004C5D96">
        <w:rPr>
          <w:rFonts w:ascii="Cambria" w:hAnsi="Cambria"/>
          <w:sz w:val="24"/>
          <w:szCs w:val="24"/>
        </w:rPr>
        <w:t xml:space="preserve">ample </w:t>
      </w:r>
      <w:ins w:id="103" w:author="Author">
        <w:r w:rsidR="00703D8B">
          <w:rPr>
            <w:rFonts w:ascii="Cambria" w:hAnsi="Cambria"/>
            <w:sz w:val="24"/>
            <w:szCs w:val="24"/>
          </w:rPr>
          <w:t>f</w:t>
        </w:r>
      </w:ins>
      <w:del w:id="104" w:author="Author">
        <w:r w:rsidRPr="004C5D96" w:rsidDel="00703D8B">
          <w:rPr>
            <w:rFonts w:ascii="Cambria" w:hAnsi="Cambria"/>
            <w:sz w:val="24"/>
            <w:szCs w:val="24"/>
          </w:rPr>
          <w:delText>F</w:delText>
        </w:r>
      </w:del>
      <w:r w:rsidRPr="004C5D96">
        <w:rPr>
          <w:rFonts w:ascii="Cambria" w:hAnsi="Cambria"/>
          <w:sz w:val="24"/>
          <w:szCs w:val="24"/>
        </w:rPr>
        <w:t xml:space="preserve">rom Module 2] </w:t>
      </w:r>
      <w:r w:rsidRPr="004C5D96">
        <w:rPr>
          <w:rFonts w:ascii="Cambria" w:hAnsi="Cambria"/>
          <w:sz w:val="24"/>
          <w:szCs w:val="24"/>
          <w:highlight w:val="yellow"/>
        </w:rPr>
        <w:t>[LINK NEEDED]</w:t>
      </w:r>
    </w:p>
    <w:p w14:paraId="7F19D3E7" w14:textId="77777777" w:rsidR="00577A54" w:rsidRPr="00766216" w:rsidRDefault="00577A54" w:rsidP="00C772A5">
      <w:pPr>
        <w:pStyle w:val="p1"/>
        <w:rPr>
          <w:rFonts w:ascii="Cambria" w:hAnsi="Cambria"/>
          <w:b/>
          <w:sz w:val="24"/>
          <w:szCs w:val="24"/>
        </w:rPr>
      </w:pPr>
    </w:p>
    <w:p w14:paraId="56FEFB13" w14:textId="77777777" w:rsidR="00C772A5" w:rsidRPr="00766216" w:rsidRDefault="00C772A5" w:rsidP="00C772A5">
      <w:pPr>
        <w:pStyle w:val="p1"/>
        <w:rPr>
          <w:rFonts w:ascii="Cambria" w:hAnsi="Cambria"/>
          <w:sz w:val="24"/>
          <w:szCs w:val="24"/>
        </w:rPr>
      </w:pPr>
    </w:p>
    <w:p w14:paraId="55994C71" w14:textId="77777777" w:rsidR="004E4B61" w:rsidRPr="00AB712B" w:rsidRDefault="004E4B61" w:rsidP="004E4B61">
      <w:pPr>
        <w:pStyle w:val="p1"/>
        <w:rPr>
          <w:rFonts w:ascii="Cambria" w:hAnsi="Cambria"/>
          <w:b/>
          <w:sz w:val="24"/>
          <w:szCs w:val="24"/>
        </w:rPr>
      </w:pPr>
      <w:r w:rsidRPr="00AB712B">
        <w:rPr>
          <w:rFonts w:ascii="Cambria" w:hAnsi="Cambria"/>
          <w:b/>
          <w:sz w:val="24"/>
          <w:szCs w:val="24"/>
        </w:rPr>
        <w:t>More to Explore</w:t>
      </w:r>
    </w:p>
    <w:p w14:paraId="75166F14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78B03EE9" w14:textId="77777777" w:rsidR="004E4B61" w:rsidRPr="00AB712B" w:rsidRDefault="004E4B61" w:rsidP="004E4B61">
      <w:pPr>
        <w:pStyle w:val="p1"/>
        <w:rPr>
          <w:rFonts w:ascii="Cambria" w:hAnsi="Cambria"/>
          <w:b/>
          <w:sz w:val="24"/>
          <w:szCs w:val="24"/>
        </w:rPr>
      </w:pPr>
      <w:r w:rsidRPr="00AB712B">
        <w:rPr>
          <w:rFonts w:ascii="Cambria" w:hAnsi="Cambria"/>
          <w:b/>
          <w:sz w:val="24"/>
          <w:szCs w:val="24"/>
        </w:rPr>
        <w:t>Success Stories</w:t>
      </w:r>
    </w:p>
    <w:p w14:paraId="1C6A592C" w14:textId="77777777" w:rsidR="004E4B61" w:rsidRDefault="004E4B61" w:rsidP="004E4B61"/>
    <w:p w14:paraId="36EBAF72" w14:textId="77777777" w:rsidR="004E4B61" w:rsidRPr="00AB712B" w:rsidRDefault="004E4B61" w:rsidP="004E4B61">
      <w:pPr>
        <w:rPr>
          <w:rFonts w:ascii="Cambria" w:hAnsi="Cambria"/>
        </w:rPr>
      </w:pPr>
      <w:r w:rsidRPr="00AB712B">
        <w:rPr>
          <w:rFonts w:ascii="Cambria" w:hAnsi="Cambria"/>
        </w:rPr>
        <w:t xml:space="preserve">Get a closer look at how the </w:t>
      </w:r>
      <w:r w:rsidRPr="00B77EB9">
        <w:rPr>
          <w:rFonts w:ascii="Cambria" w:hAnsi="Cambria"/>
          <w:i/>
        </w:rPr>
        <w:t>Second Step</w:t>
      </w:r>
      <w:r w:rsidRPr="00AB712B">
        <w:rPr>
          <w:rFonts w:ascii="Cambria" w:hAnsi="Cambria"/>
        </w:rPr>
        <w:t xml:space="preserve"> curriculum has been successfully and creatively implemented in schools across the country.</w:t>
      </w:r>
    </w:p>
    <w:p w14:paraId="0AB686AD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175961A8" w14:textId="50038F83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r w:rsidRPr="00AB712B">
        <w:rPr>
          <w:rFonts w:ascii="Cambria" w:hAnsi="Cambria"/>
          <w:sz w:val="24"/>
          <w:szCs w:val="24"/>
        </w:rPr>
        <w:t xml:space="preserve">[View </w:t>
      </w:r>
      <w:ins w:id="105" w:author="Author">
        <w:r w:rsidR="00E712F9">
          <w:rPr>
            <w:rFonts w:ascii="Cambria" w:hAnsi="Cambria"/>
            <w:sz w:val="24"/>
            <w:szCs w:val="24"/>
          </w:rPr>
          <w:t>a</w:t>
        </w:r>
      </w:ins>
      <w:del w:id="106" w:author="Author">
        <w:r w:rsidRPr="00AB712B" w:rsidDel="00E712F9">
          <w:rPr>
            <w:rFonts w:ascii="Cambria" w:hAnsi="Cambria"/>
            <w:sz w:val="24"/>
            <w:szCs w:val="24"/>
          </w:rPr>
          <w:delText>A</w:delText>
        </w:r>
      </w:del>
      <w:r w:rsidRPr="00AB712B">
        <w:rPr>
          <w:rFonts w:ascii="Cambria" w:hAnsi="Cambria"/>
          <w:sz w:val="24"/>
          <w:szCs w:val="24"/>
        </w:rPr>
        <w:t xml:space="preserve">ll </w:t>
      </w:r>
      <w:ins w:id="107" w:author="Author">
        <w:r w:rsidR="001C189E">
          <w:rPr>
            <w:rFonts w:ascii="Cambria" w:hAnsi="Cambria"/>
            <w:sz w:val="24"/>
            <w:szCs w:val="24"/>
          </w:rPr>
          <w:t>s</w:t>
        </w:r>
      </w:ins>
      <w:del w:id="108" w:author="Author">
        <w:r w:rsidRPr="001C189E" w:rsidDel="001C189E">
          <w:rPr>
            <w:rFonts w:ascii="Cambria" w:hAnsi="Cambria"/>
            <w:sz w:val="24"/>
            <w:szCs w:val="24"/>
          </w:rPr>
          <w:delText>S</w:delText>
        </w:r>
      </w:del>
      <w:r w:rsidRPr="001C189E">
        <w:rPr>
          <w:rFonts w:ascii="Cambria" w:hAnsi="Cambria"/>
          <w:sz w:val="24"/>
          <w:szCs w:val="24"/>
        </w:rPr>
        <w:t xml:space="preserve">uccess </w:t>
      </w:r>
      <w:ins w:id="109" w:author="Author">
        <w:r w:rsidR="001C189E">
          <w:rPr>
            <w:rFonts w:ascii="Cambria" w:hAnsi="Cambria"/>
            <w:sz w:val="24"/>
            <w:szCs w:val="24"/>
          </w:rPr>
          <w:t>s</w:t>
        </w:r>
      </w:ins>
      <w:del w:id="110" w:author="Author">
        <w:r w:rsidRPr="001C189E" w:rsidDel="001C189E">
          <w:rPr>
            <w:rFonts w:ascii="Cambria" w:hAnsi="Cambria"/>
            <w:sz w:val="24"/>
            <w:szCs w:val="24"/>
          </w:rPr>
          <w:delText>S</w:delText>
        </w:r>
      </w:del>
      <w:r w:rsidRPr="001C189E">
        <w:rPr>
          <w:rFonts w:ascii="Cambria" w:hAnsi="Cambria"/>
          <w:sz w:val="24"/>
          <w:szCs w:val="24"/>
        </w:rPr>
        <w:t>tories</w:t>
      </w:r>
      <w:r w:rsidRPr="00AB712B">
        <w:rPr>
          <w:rFonts w:ascii="Cambria" w:hAnsi="Cambria"/>
          <w:sz w:val="24"/>
          <w:szCs w:val="24"/>
        </w:rPr>
        <w:t xml:space="preserve">] </w:t>
      </w:r>
      <w:r w:rsidRPr="00AB712B">
        <w:rPr>
          <w:rFonts w:ascii="Cambria" w:hAnsi="Cambria"/>
          <w:sz w:val="24"/>
          <w:szCs w:val="24"/>
          <w:highlight w:val="yellow"/>
        </w:rPr>
        <w:t>[LINK NEEDED]</w:t>
      </w:r>
    </w:p>
    <w:p w14:paraId="5B043675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4BAA0AD5" w14:textId="0D8F72DD" w:rsidR="004E4B61" w:rsidRPr="00AB712B" w:rsidDel="001C189E" w:rsidRDefault="004E4B61" w:rsidP="004E4B61">
      <w:pPr>
        <w:pStyle w:val="p1"/>
        <w:rPr>
          <w:del w:id="111" w:author="Author"/>
          <w:rFonts w:ascii="Cambria" w:hAnsi="Cambria"/>
          <w:sz w:val="24"/>
          <w:szCs w:val="24"/>
        </w:rPr>
      </w:pPr>
    </w:p>
    <w:p w14:paraId="556E6F89" w14:textId="77777777" w:rsidR="004E4B61" w:rsidRPr="00AB712B" w:rsidRDefault="004E4B61" w:rsidP="004E4B61">
      <w:pPr>
        <w:pStyle w:val="p1"/>
        <w:rPr>
          <w:rFonts w:ascii="Cambria" w:hAnsi="Cambria"/>
          <w:b/>
          <w:sz w:val="24"/>
          <w:szCs w:val="24"/>
        </w:rPr>
      </w:pPr>
      <w:r w:rsidRPr="00AB712B">
        <w:rPr>
          <w:rFonts w:ascii="Cambria" w:hAnsi="Cambria"/>
          <w:b/>
          <w:sz w:val="24"/>
          <w:szCs w:val="24"/>
        </w:rPr>
        <w:t>Webinars</w:t>
      </w:r>
    </w:p>
    <w:p w14:paraId="08B9B2AA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5707D9B5" w14:textId="10CE6D93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del w:id="112" w:author="Author">
        <w:r w:rsidRPr="00AB712B" w:rsidDel="001C189E">
          <w:rPr>
            <w:rFonts w:ascii="Cambria" w:hAnsi="Cambria"/>
            <w:sz w:val="24"/>
            <w:szCs w:val="24"/>
          </w:rPr>
          <w:delText xml:space="preserve">We offer </w:delText>
        </w:r>
      </w:del>
      <w:ins w:id="113" w:author="Author">
        <w:r w:rsidR="001C189E">
          <w:rPr>
            <w:rFonts w:ascii="Cambria" w:hAnsi="Cambria"/>
            <w:sz w:val="24"/>
            <w:szCs w:val="24"/>
          </w:rPr>
          <w:t>Watch l</w:t>
        </w:r>
      </w:ins>
      <w:del w:id="114" w:author="Author">
        <w:r w:rsidRPr="00AB712B" w:rsidDel="001C189E">
          <w:rPr>
            <w:rFonts w:ascii="Cambria" w:hAnsi="Cambria"/>
            <w:sz w:val="24"/>
            <w:szCs w:val="24"/>
          </w:rPr>
          <w:delText>l</w:delText>
        </w:r>
      </w:del>
      <w:r w:rsidRPr="00AB712B">
        <w:rPr>
          <w:rFonts w:ascii="Cambria" w:hAnsi="Cambria"/>
          <w:sz w:val="24"/>
          <w:szCs w:val="24"/>
        </w:rPr>
        <w:t xml:space="preserve">ive and recorded webinars </w:t>
      </w:r>
      <w:del w:id="115" w:author="Author">
        <w:r w:rsidRPr="00AB712B" w:rsidDel="001C189E">
          <w:rPr>
            <w:rFonts w:ascii="Cambria" w:hAnsi="Cambria"/>
            <w:sz w:val="24"/>
            <w:szCs w:val="24"/>
          </w:rPr>
          <w:delText>so you can</w:delText>
        </w:r>
      </w:del>
      <w:ins w:id="116" w:author="Author">
        <w:r w:rsidR="001C189E">
          <w:rPr>
            <w:rFonts w:ascii="Cambria" w:hAnsi="Cambria"/>
            <w:sz w:val="24"/>
            <w:szCs w:val="24"/>
          </w:rPr>
          <w:t>to</w:t>
        </w:r>
      </w:ins>
      <w:r w:rsidRPr="00AB712B">
        <w:rPr>
          <w:rFonts w:ascii="Cambria" w:hAnsi="Cambria"/>
          <w:sz w:val="24"/>
          <w:szCs w:val="24"/>
        </w:rPr>
        <w:t xml:space="preserve"> hear from our experts about </w:t>
      </w:r>
      <w:ins w:id="117" w:author="Author">
        <w:r w:rsidR="001C189E">
          <w:rPr>
            <w:rFonts w:ascii="Cambria" w:hAnsi="Cambria"/>
            <w:sz w:val="24"/>
            <w:szCs w:val="24"/>
          </w:rPr>
          <w:t xml:space="preserve">the </w:t>
        </w:r>
      </w:ins>
      <w:r w:rsidRPr="00E30073">
        <w:rPr>
          <w:rFonts w:ascii="Cambria" w:hAnsi="Cambria"/>
          <w:i/>
          <w:sz w:val="24"/>
          <w:szCs w:val="24"/>
          <w:rPrChange w:id="118" w:author="Author">
            <w:rPr>
              <w:rFonts w:ascii="Cambria" w:hAnsi="Cambria"/>
              <w:sz w:val="24"/>
              <w:szCs w:val="24"/>
            </w:rPr>
          </w:rPrChange>
        </w:rPr>
        <w:t>Second Step</w:t>
      </w:r>
      <w:r w:rsidRPr="00AB712B">
        <w:rPr>
          <w:rFonts w:ascii="Cambria" w:hAnsi="Cambria"/>
          <w:sz w:val="24"/>
          <w:szCs w:val="24"/>
        </w:rPr>
        <w:t xml:space="preserve"> </w:t>
      </w:r>
      <w:r w:rsidRPr="001C189E">
        <w:rPr>
          <w:rFonts w:ascii="Cambria" w:hAnsi="Cambria"/>
          <w:sz w:val="24"/>
          <w:szCs w:val="24"/>
        </w:rPr>
        <w:t>program</w:t>
      </w:r>
      <w:del w:id="119" w:author="Author">
        <w:r w:rsidRPr="001C189E" w:rsidDel="001C189E">
          <w:rPr>
            <w:rFonts w:ascii="Cambria" w:hAnsi="Cambria"/>
            <w:sz w:val="24"/>
            <w:szCs w:val="24"/>
          </w:rPr>
          <w:delText>s</w:delText>
        </w:r>
      </w:del>
      <w:r w:rsidRPr="001C189E">
        <w:rPr>
          <w:rFonts w:ascii="Cambria" w:hAnsi="Cambria"/>
          <w:sz w:val="24"/>
          <w:szCs w:val="24"/>
        </w:rPr>
        <w:t xml:space="preserve"> and ask us questions.</w:t>
      </w:r>
    </w:p>
    <w:p w14:paraId="6337C633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6DBB7D5F" w14:textId="005A2F9E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r w:rsidRPr="00AB712B">
        <w:rPr>
          <w:rFonts w:ascii="Cambria" w:hAnsi="Cambria"/>
          <w:sz w:val="24"/>
          <w:szCs w:val="24"/>
        </w:rPr>
        <w:t xml:space="preserve">[View </w:t>
      </w:r>
      <w:ins w:id="120" w:author="Author">
        <w:r w:rsidR="00E712F9">
          <w:rPr>
            <w:rFonts w:ascii="Cambria" w:hAnsi="Cambria"/>
            <w:sz w:val="24"/>
            <w:szCs w:val="24"/>
          </w:rPr>
          <w:t>a</w:t>
        </w:r>
      </w:ins>
      <w:del w:id="121" w:author="Author">
        <w:r w:rsidRPr="00AB712B" w:rsidDel="00E712F9">
          <w:rPr>
            <w:rFonts w:ascii="Cambria" w:hAnsi="Cambria"/>
            <w:sz w:val="24"/>
            <w:szCs w:val="24"/>
          </w:rPr>
          <w:delText>A</w:delText>
        </w:r>
      </w:del>
      <w:r w:rsidRPr="00AB712B">
        <w:rPr>
          <w:rFonts w:ascii="Cambria" w:hAnsi="Cambria"/>
          <w:sz w:val="24"/>
          <w:szCs w:val="24"/>
        </w:rPr>
        <w:t xml:space="preserve">vailable </w:t>
      </w:r>
      <w:ins w:id="122" w:author="Author">
        <w:r w:rsidR="00E712F9" w:rsidRPr="001C189E">
          <w:rPr>
            <w:rFonts w:ascii="Cambria" w:hAnsi="Cambria"/>
            <w:sz w:val="24"/>
            <w:szCs w:val="24"/>
          </w:rPr>
          <w:t>w</w:t>
        </w:r>
      </w:ins>
      <w:del w:id="123" w:author="Author">
        <w:r w:rsidRPr="001C189E" w:rsidDel="00E712F9">
          <w:rPr>
            <w:rFonts w:ascii="Cambria" w:hAnsi="Cambria"/>
            <w:sz w:val="24"/>
            <w:szCs w:val="24"/>
          </w:rPr>
          <w:delText>W</w:delText>
        </w:r>
      </w:del>
      <w:r w:rsidRPr="001C189E">
        <w:rPr>
          <w:rFonts w:ascii="Cambria" w:hAnsi="Cambria"/>
          <w:sz w:val="24"/>
          <w:szCs w:val="24"/>
        </w:rPr>
        <w:t>eb</w:t>
      </w:r>
      <w:r w:rsidRPr="00AB712B">
        <w:rPr>
          <w:rFonts w:ascii="Cambria" w:hAnsi="Cambria"/>
          <w:sz w:val="24"/>
          <w:szCs w:val="24"/>
        </w:rPr>
        <w:t xml:space="preserve">inars] </w:t>
      </w:r>
      <w:r w:rsidRPr="00AB712B">
        <w:rPr>
          <w:rFonts w:ascii="Cambria" w:hAnsi="Cambria"/>
          <w:sz w:val="24"/>
          <w:szCs w:val="24"/>
          <w:highlight w:val="yellow"/>
        </w:rPr>
        <w:t>[LINK NEEDED]</w:t>
      </w:r>
    </w:p>
    <w:p w14:paraId="4CC5A676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558FEDEF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0DA7C757" w14:textId="0D35A6AC" w:rsidR="004E4B61" w:rsidRPr="00AB712B" w:rsidRDefault="004E4B61" w:rsidP="004E4B61">
      <w:pPr>
        <w:pStyle w:val="p1"/>
        <w:rPr>
          <w:rFonts w:ascii="Cambria" w:hAnsi="Cambria"/>
          <w:b/>
          <w:sz w:val="24"/>
          <w:szCs w:val="24"/>
        </w:rPr>
      </w:pPr>
      <w:r w:rsidRPr="00AB712B">
        <w:rPr>
          <w:rFonts w:ascii="Cambria" w:hAnsi="Cambria"/>
          <w:b/>
          <w:sz w:val="24"/>
          <w:szCs w:val="24"/>
        </w:rPr>
        <w:t>Research</w:t>
      </w:r>
      <w:r w:rsidRPr="00703D8B">
        <w:rPr>
          <w:rFonts w:ascii="Cambria" w:hAnsi="Cambria"/>
          <w:b/>
          <w:sz w:val="24"/>
          <w:szCs w:val="24"/>
        </w:rPr>
        <w:t>-</w:t>
      </w:r>
      <w:ins w:id="124" w:author="Author">
        <w:r w:rsidR="00703D8B">
          <w:rPr>
            <w:rFonts w:ascii="Cambria" w:hAnsi="Cambria"/>
            <w:b/>
            <w:sz w:val="24"/>
            <w:szCs w:val="24"/>
          </w:rPr>
          <w:t>B</w:t>
        </w:r>
      </w:ins>
      <w:del w:id="125" w:author="Author">
        <w:r w:rsidRPr="00703D8B" w:rsidDel="00703D8B">
          <w:rPr>
            <w:rFonts w:ascii="Cambria" w:hAnsi="Cambria"/>
            <w:b/>
            <w:sz w:val="24"/>
            <w:szCs w:val="24"/>
          </w:rPr>
          <w:delText>b</w:delText>
        </w:r>
      </w:del>
      <w:r w:rsidRPr="00703D8B">
        <w:rPr>
          <w:rFonts w:ascii="Cambria" w:hAnsi="Cambria"/>
          <w:b/>
          <w:sz w:val="24"/>
          <w:szCs w:val="24"/>
        </w:rPr>
        <w:t>ased</w:t>
      </w:r>
      <w:r w:rsidRPr="00AB712B">
        <w:rPr>
          <w:rFonts w:ascii="Cambria" w:hAnsi="Cambria"/>
          <w:b/>
          <w:sz w:val="24"/>
          <w:szCs w:val="24"/>
        </w:rPr>
        <w:t xml:space="preserve"> Programs</w:t>
      </w:r>
    </w:p>
    <w:p w14:paraId="7896FC17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0A0A3802" w14:textId="0C353BEA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r w:rsidRPr="008A5613">
        <w:rPr>
          <w:rFonts w:ascii="Cambria" w:hAnsi="Cambria"/>
          <w:sz w:val="24"/>
          <w:szCs w:val="24"/>
        </w:rPr>
        <w:t>We take</w:t>
      </w:r>
      <w:r w:rsidRPr="00AB712B">
        <w:rPr>
          <w:rFonts w:ascii="Cambria" w:hAnsi="Cambria"/>
          <w:sz w:val="24"/>
          <w:szCs w:val="24"/>
        </w:rPr>
        <w:t xml:space="preserve"> great pride in the fact that our programs are based on current research in the field. Get a closer look at the research we incorporate </w:t>
      </w:r>
      <w:r w:rsidR="00E521EB" w:rsidRPr="00E521EB">
        <w:rPr>
          <w:rFonts w:ascii="Cambria" w:hAnsi="Cambria"/>
          <w:sz w:val="24"/>
          <w:szCs w:val="24"/>
        </w:rPr>
        <w:t xml:space="preserve">into the </w:t>
      </w:r>
      <w:r w:rsidR="00E521EB" w:rsidRPr="00E521EB">
        <w:rPr>
          <w:rFonts w:ascii="Cambria" w:hAnsi="Cambria"/>
          <w:i/>
          <w:sz w:val="24"/>
          <w:szCs w:val="24"/>
        </w:rPr>
        <w:t>Second Step</w:t>
      </w:r>
      <w:r w:rsidR="00E521EB" w:rsidRPr="00E521EB">
        <w:rPr>
          <w:rFonts w:ascii="Cambria" w:hAnsi="Cambria"/>
          <w:sz w:val="24"/>
          <w:szCs w:val="24"/>
        </w:rPr>
        <w:t xml:space="preserve"> </w:t>
      </w:r>
      <w:r w:rsidR="00E521EB" w:rsidRPr="00E712F9">
        <w:rPr>
          <w:rFonts w:ascii="Cambria" w:hAnsi="Cambria"/>
          <w:sz w:val="24"/>
          <w:szCs w:val="24"/>
        </w:rPr>
        <w:t>progra</w:t>
      </w:r>
      <w:r w:rsidR="00E521EB" w:rsidRPr="00E521EB">
        <w:rPr>
          <w:rFonts w:ascii="Cambria" w:hAnsi="Cambria"/>
          <w:sz w:val="24"/>
          <w:szCs w:val="24"/>
        </w:rPr>
        <w:t>m and our ongoing commitment to evaluating</w:t>
      </w:r>
      <w:del w:id="126" w:author="Author">
        <w:r w:rsidR="00E521EB" w:rsidRPr="00E521EB" w:rsidDel="008A5613">
          <w:rPr>
            <w:rFonts w:ascii="Cambria" w:hAnsi="Cambria"/>
            <w:sz w:val="24"/>
            <w:szCs w:val="24"/>
          </w:rPr>
          <w:delText xml:space="preserve"> </w:delText>
        </w:r>
        <w:r w:rsidR="00E521EB" w:rsidRPr="009C59D5" w:rsidDel="008A5613">
          <w:rPr>
            <w:rFonts w:ascii="Cambria" w:hAnsi="Cambria"/>
            <w:sz w:val="24"/>
            <w:szCs w:val="24"/>
          </w:rPr>
          <w:delText>its</w:delText>
        </w:r>
      </w:del>
      <w:ins w:id="127" w:author="Author">
        <w:r w:rsidR="008A5613">
          <w:rPr>
            <w:rFonts w:ascii="Cambria" w:hAnsi="Cambria"/>
            <w:sz w:val="24"/>
            <w:szCs w:val="24"/>
          </w:rPr>
          <w:t xml:space="preserve"> the program’s</w:t>
        </w:r>
      </w:ins>
      <w:r w:rsidR="00E521EB" w:rsidRPr="00E521EB">
        <w:rPr>
          <w:rFonts w:ascii="Cambria" w:hAnsi="Cambria"/>
          <w:sz w:val="24"/>
          <w:szCs w:val="24"/>
        </w:rPr>
        <w:t xml:space="preserve"> effectiveness.</w:t>
      </w:r>
    </w:p>
    <w:p w14:paraId="45136B4F" w14:textId="0D55B9A1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r w:rsidRPr="00AB712B">
        <w:rPr>
          <w:rFonts w:ascii="Cambria" w:hAnsi="Cambria"/>
          <w:sz w:val="24"/>
          <w:szCs w:val="24"/>
        </w:rPr>
        <w:t xml:space="preserve">[View </w:t>
      </w:r>
      <w:ins w:id="128" w:author="Author">
        <w:r w:rsidR="00703D8B">
          <w:rPr>
            <w:rFonts w:ascii="Cambria" w:hAnsi="Cambria"/>
            <w:sz w:val="24"/>
            <w:szCs w:val="24"/>
          </w:rPr>
          <w:t>a</w:t>
        </w:r>
      </w:ins>
      <w:del w:id="129" w:author="Author">
        <w:r w:rsidRPr="00703D8B" w:rsidDel="00703D8B">
          <w:rPr>
            <w:rFonts w:ascii="Cambria" w:hAnsi="Cambria"/>
            <w:sz w:val="24"/>
            <w:szCs w:val="24"/>
          </w:rPr>
          <w:delText>A</w:delText>
        </w:r>
      </w:del>
      <w:r w:rsidRPr="00703D8B">
        <w:rPr>
          <w:rFonts w:ascii="Cambria" w:hAnsi="Cambria"/>
          <w:sz w:val="24"/>
          <w:szCs w:val="24"/>
        </w:rPr>
        <w:t xml:space="preserve">ll </w:t>
      </w:r>
      <w:ins w:id="130" w:author="Author">
        <w:r w:rsidR="007E1EE6">
          <w:rPr>
            <w:rFonts w:ascii="Cambria" w:hAnsi="Cambria"/>
            <w:sz w:val="24"/>
            <w:szCs w:val="24"/>
          </w:rPr>
          <w:t>r</w:t>
        </w:r>
      </w:ins>
      <w:del w:id="131" w:author="Author">
        <w:r w:rsidRPr="007E1EE6" w:rsidDel="007E1EE6">
          <w:rPr>
            <w:rFonts w:ascii="Cambria" w:hAnsi="Cambria"/>
            <w:sz w:val="24"/>
            <w:szCs w:val="24"/>
          </w:rPr>
          <w:delText>R</w:delText>
        </w:r>
      </w:del>
      <w:r w:rsidRPr="007E1EE6">
        <w:rPr>
          <w:rFonts w:ascii="Cambria" w:hAnsi="Cambria"/>
          <w:sz w:val="24"/>
          <w:szCs w:val="24"/>
        </w:rPr>
        <w:t xml:space="preserve">esearch </w:t>
      </w:r>
      <w:ins w:id="132" w:author="Author">
        <w:r w:rsidR="007E1EE6">
          <w:rPr>
            <w:rFonts w:ascii="Cambria" w:hAnsi="Cambria"/>
            <w:sz w:val="24"/>
            <w:szCs w:val="24"/>
          </w:rPr>
          <w:t>i</w:t>
        </w:r>
      </w:ins>
      <w:del w:id="133" w:author="Author">
        <w:r w:rsidRPr="007E1EE6" w:rsidDel="007E1EE6">
          <w:rPr>
            <w:rFonts w:ascii="Cambria" w:hAnsi="Cambria"/>
            <w:sz w:val="24"/>
            <w:szCs w:val="24"/>
          </w:rPr>
          <w:delText>I</w:delText>
        </w:r>
      </w:del>
      <w:r w:rsidRPr="007E1EE6">
        <w:rPr>
          <w:rFonts w:ascii="Cambria" w:hAnsi="Cambria"/>
          <w:sz w:val="24"/>
          <w:szCs w:val="24"/>
        </w:rPr>
        <w:t>nformation</w:t>
      </w:r>
      <w:r w:rsidRPr="00AB712B">
        <w:rPr>
          <w:rFonts w:ascii="Cambria" w:hAnsi="Cambria"/>
          <w:sz w:val="24"/>
          <w:szCs w:val="24"/>
        </w:rPr>
        <w:t xml:space="preserve">] </w:t>
      </w:r>
      <w:r w:rsidRPr="00AB712B">
        <w:rPr>
          <w:rFonts w:ascii="Cambria" w:hAnsi="Cambria"/>
          <w:sz w:val="24"/>
          <w:szCs w:val="24"/>
          <w:highlight w:val="yellow"/>
        </w:rPr>
        <w:t>[LINK NEEDED]</w:t>
      </w:r>
    </w:p>
    <w:p w14:paraId="15089396" w14:textId="30642719" w:rsidR="004E4B61" w:rsidRPr="00AB712B" w:rsidDel="00A05834" w:rsidRDefault="004E4B61" w:rsidP="004E4B61">
      <w:pPr>
        <w:pStyle w:val="p1"/>
        <w:rPr>
          <w:del w:id="134" w:author="Author"/>
          <w:rFonts w:ascii="Cambria" w:hAnsi="Cambria"/>
          <w:sz w:val="24"/>
          <w:szCs w:val="24"/>
        </w:rPr>
      </w:pPr>
    </w:p>
    <w:p w14:paraId="0512ABD3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38567852" w14:textId="5FBEE125" w:rsidR="004E4B61" w:rsidRPr="00AB712B" w:rsidRDefault="002116E8" w:rsidP="004E4B61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Alignment Charts</w:t>
      </w:r>
    </w:p>
    <w:p w14:paraId="6852C43E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4A3F724A" w14:textId="3469191E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r w:rsidRPr="00AB712B">
        <w:rPr>
          <w:rFonts w:ascii="Cambria" w:hAnsi="Cambria"/>
          <w:sz w:val="24"/>
          <w:szCs w:val="24"/>
        </w:rPr>
        <w:t xml:space="preserve">See how </w:t>
      </w:r>
      <w:del w:id="135" w:author="Jeffrey Nosbaum" w:date="2017-06-12T09:16:00Z">
        <w:r w:rsidRPr="00AB712B" w:rsidDel="009C59D5">
          <w:rPr>
            <w:rFonts w:ascii="Cambria" w:hAnsi="Cambria"/>
            <w:i/>
            <w:sz w:val="24"/>
            <w:szCs w:val="24"/>
          </w:rPr>
          <w:delText>Second Step</w:delText>
        </w:r>
      </w:del>
      <w:ins w:id="136" w:author="Jeffrey Nosbaum" w:date="2017-06-12T09:16:00Z">
        <w:r w:rsidR="009C59D5" w:rsidRPr="009C59D5">
          <w:rPr>
            <w:rFonts w:ascii="Cambria" w:hAnsi="Cambria"/>
            <w:sz w:val="24"/>
            <w:szCs w:val="24"/>
            <w:rPrChange w:id="137" w:author="Jeffrey Nosbaum" w:date="2017-06-12T09:16:00Z">
              <w:rPr>
                <w:rFonts w:ascii="Cambria" w:hAnsi="Cambria"/>
                <w:i/>
                <w:sz w:val="24"/>
                <w:szCs w:val="24"/>
              </w:rPr>
            </w:rPrChange>
          </w:rPr>
          <w:t>our</w:t>
        </w:r>
      </w:ins>
      <w:r w:rsidRPr="00AB712B">
        <w:rPr>
          <w:rFonts w:ascii="Cambria" w:hAnsi="Cambria"/>
          <w:sz w:val="24"/>
          <w:szCs w:val="24"/>
        </w:rPr>
        <w:t xml:space="preserve"> </w:t>
      </w:r>
      <w:r w:rsidRPr="007E1EE6">
        <w:rPr>
          <w:rFonts w:ascii="Cambria" w:hAnsi="Cambria"/>
          <w:sz w:val="24"/>
          <w:szCs w:val="24"/>
        </w:rPr>
        <w:t>programs</w:t>
      </w:r>
      <w:r w:rsidRPr="00AB712B">
        <w:rPr>
          <w:rFonts w:ascii="Cambria" w:hAnsi="Cambria"/>
          <w:sz w:val="24"/>
          <w:szCs w:val="24"/>
        </w:rPr>
        <w:t xml:space="preserve"> are designed to complement your current </w:t>
      </w:r>
      <w:r>
        <w:rPr>
          <w:rFonts w:ascii="Cambria" w:hAnsi="Cambria"/>
          <w:sz w:val="24"/>
          <w:szCs w:val="24"/>
        </w:rPr>
        <w:t>standards, frameworks, and practices</w:t>
      </w:r>
      <w:r w:rsidR="00CC0478">
        <w:rPr>
          <w:rFonts w:ascii="Cambria" w:hAnsi="Cambria"/>
          <w:sz w:val="24"/>
          <w:szCs w:val="24"/>
        </w:rPr>
        <w:t>—</w:t>
      </w:r>
      <w:r w:rsidRPr="00AB712B">
        <w:rPr>
          <w:rFonts w:ascii="Cambria" w:hAnsi="Cambria"/>
          <w:sz w:val="24"/>
          <w:szCs w:val="24"/>
        </w:rPr>
        <w:t>not replace them.</w:t>
      </w:r>
    </w:p>
    <w:p w14:paraId="7F104CB5" w14:textId="7777777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</w:p>
    <w:p w14:paraId="2F5BB510" w14:textId="4BEB1FF7" w:rsidR="004E4B61" w:rsidRPr="00AB712B" w:rsidRDefault="004E4B61" w:rsidP="004E4B61">
      <w:pPr>
        <w:pStyle w:val="p1"/>
        <w:rPr>
          <w:rFonts w:ascii="Cambria" w:hAnsi="Cambria"/>
          <w:sz w:val="24"/>
          <w:szCs w:val="24"/>
        </w:rPr>
      </w:pPr>
      <w:r w:rsidRPr="00AB712B">
        <w:rPr>
          <w:rFonts w:ascii="Cambria" w:hAnsi="Cambria"/>
          <w:sz w:val="24"/>
          <w:szCs w:val="24"/>
        </w:rPr>
        <w:t>[</w:t>
      </w:r>
      <w:r w:rsidRPr="007E1EE6">
        <w:rPr>
          <w:rFonts w:ascii="Cambria" w:hAnsi="Cambria"/>
          <w:sz w:val="24"/>
          <w:szCs w:val="24"/>
        </w:rPr>
        <w:t xml:space="preserve">View </w:t>
      </w:r>
      <w:ins w:id="138" w:author="Author">
        <w:r w:rsidR="00F529F4" w:rsidRPr="007E1EE6">
          <w:rPr>
            <w:rFonts w:ascii="Cambria" w:hAnsi="Cambria"/>
            <w:sz w:val="24"/>
            <w:szCs w:val="24"/>
          </w:rPr>
          <w:t>a</w:t>
        </w:r>
      </w:ins>
      <w:del w:id="139" w:author="Author">
        <w:r w:rsidRPr="007E1EE6" w:rsidDel="00F529F4">
          <w:rPr>
            <w:rFonts w:ascii="Cambria" w:hAnsi="Cambria"/>
            <w:sz w:val="24"/>
            <w:szCs w:val="24"/>
          </w:rPr>
          <w:delText>A</w:delText>
        </w:r>
      </w:del>
      <w:r w:rsidRPr="007E1EE6">
        <w:rPr>
          <w:rFonts w:ascii="Cambria" w:hAnsi="Cambria"/>
          <w:sz w:val="24"/>
          <w:szCs w:val="24"/>
        </w:rPr>
        <w:t xml:space="preserve">ll </w:t>
      </w:r>
      <w:ins w:id="140" w:author="Author">
        <w:r w:rsidR="007E1EE6">
          <w:rPr>
            <w:rFonts w:ascii="Cambria" w:hAnsi="Cambria"/>
            <w:sz w:val="24"/>
            <w:szCs w:val="24"/>
          </w:rPr>
          <w:t>a</w:t>
        </w:r>
      </w:ins>
      <w:del w:id="141" w:author="Author">
        <w:r w:rsidRPr="007E1EE6" w:rsidDel="007E1EE6">
          <w:rPr>
            <w:rFonts w:ascii="Cambria" w:hAnsi="Cambria"/>
            <w:sz w:val="24"/>
            <w:szCs w:val="24"/>
          </w:rPr>
          <w:delText>A</w:delText>
        </w:r>
      </w:del>
      <w:r w:rsidRPr="007E1EE6">
        <w:rPr>
          <w:rFonts w:ascii="Cambria" w:hAnsi="Cambria"/>
          <w:sz w:val="24"/>
          <w:szCs w:val="24"/>
        </w:rPr>
        <w:t xml:space="preserve">lignment </w:t>
      </w:r>
      <w:ins w:id="142" w:author="Author">
        <w:r w:rsidR="007E1EE6">
          <w:rPr>
            <w:rFonts w:ascii="Cambria" w:hAnsi="Cambria"/>
            <w:sz w:val="24"/>
            <w:szCs w:val="24"/>
          </w:rPr>
          <w:t>c</w:t>
        </w:r>
      </w:ins>
      <w:del w:id="143" w:author="Author">
        <w:r w:rsidRPr="007E1EE6" w:rsidDel="007E1EE6">
          <w:rPr>
            <w:rFonts w:ascii="Cambria" w:hAnsi="Cambria"/>
            <w:sz w:val="24"/>
            <w:szCs w:val="24"/>
          </w:rPr>
          <w:delText>C</w:delText>
        </w:r>
      </w:del>
      <w:r w:rsidRPr="007E1EE6">
        <w:rPr>
          <w:rFonts w:ascii="Cambria" w:hAnsi="Cambria"/>
          <w:sz w:val="24"/>
          <w:szCs w:val="24"/>
        </w:rPr>
        <w:t>harts</w:t>
      </w:r>
      <w:r w:rsidRPr="00AB712B">
        <w:rPr>
          <w:rFonts w:ascii="Cambria" w:hAnsi="Cambria"/>
          <w:sz w:val="24"/>
          <w:szCs w:val="24"/>
        </w:rPr>
        <w:t xml:space="preserve">] </w:t>
      </w:r>
      <w:r w:rsidRPr="00AB712B">
        <w:rPr>
          <w:rFonts w:ascii="Cambria" w:hAnsi="Cambria"/>
          <w:sz w:val="24"/>
          <w:szCs w:val="24"/>
          <w:highlight w:val="yellow"/>
        </w:rPr>
        <w:t>[LINK NEEDED]</w:t>
      </w:r>
    </w:p>
    <w:p w14:paraId="6C3E03A5" w14:textId="77777777" w:rsidR="004E4B61" w:rsidRPr="00E156F2" w:rsidRDefault="004E4B61" w:rsidP="004E4B61">
      <w:pPr>
        <w:pStyle w:val="p1"/>
        <w:rPr>
          <w:rFonts w:ascii="Cambria" w:hAnsi="Cambria"/>
          <w:b/>
        </w:rPr>
      </w:pPr>
    </w:p>
    <w:p w14:paraId="386E1E84" w14:textId="4E3602AC" w:rsidR="00C772A5" w:rsidRPr="00766216" w:rsidDel="008A5613" w:rsidRDefault="00C772A5" w:rsidP="00C772A5">
      <w:pPr>
        <w:pStyle w:val="p1"/>
        <w:rPr>
          <w:del w:id="144" w:author="Author"/>
          <w:rFonts w:ascii="Cambria" w:hAnsi="Cambria"/>
          <w:b/>
          <w:sz w:val="24"/>
          <w:szCs w:val="24"/>
        </w:rPr>
      </w:pPr>
    </w:p>
    <w:p w14:paraId="7395774E" w14:textId="7826807F" w:rsidR="00C772A5" w:rsidRPr="00766216" w:rsidDel="006A55CC" w:rsidRDefault="00C772A5" w:rsidP="00C772A5">
      <w:pPr>
        <w:pStyle w:val="p1"/>
        <w:rPr>
          <w:del w:id="145" w:author="Author"/>
          <w:rFonts w:ascii="Cambria" w:hAnsi="Cambria"/>
          <w:sz w:val="24"/>
          <w:szCs w:val="24"/>
        </w:rPr>
      </w:pPr>
    </w:p>
    <w:p w14:paraId="480EE4DF" w14:textId="01178A0E" w:rsidR="00C772A5" w:rsidRPr="00766216" w:rsidRDefault="004E4B61" w:rsidP="00C772A5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Related </w:t>
      </w:r>
      <w:r w:rsidR="00E9201B" w:rsidRPr="00766216">
        <w:rPr>
          <w:rFonts w:ascii="Cambria" w:hAnsi="Cambria"/>
          <w:b/>
          <w:sz w:val="24"/>
          <w:szCs w:val="24"/>
        </w:rPr>
        <w:t>Blog Posts</w:t>
      </w:r>
    </w:p>
    <w:p w14:paraId="7E6F0A76" w14:textId="77777777" w:rsidR="00C772A5" w:rsidRPr="004E4B61" w:rsidRDefault="00C772A5" w:rsidP="00C772A5">
      <w:pPr>
        <w:pStyle w:val="p1"/>
        <w:rPr>
          <w:rFonts w:ascii="Cambria" w:hAnsi="Cambria"/>
          <w:b/>
          <w:color w:val="auto"/>
          <w:sz w:val="24"/>
          <w:szCs w:val="24"/>
        </w:rPr>
      </w:pPr>
    </w:p>
    <w:p w14:paraId="50F4C943" w14:textId="78DFB7D1" w:rsidR="004E4B61" w:rsidRPr="004E4B61" w:rsidDel="008A5613" w:rsidRDefault="004E4B61" w:rsidP="004E4B61">
      <w:pPr>
        <w:pStyle w:val="NormalWeb"/>
        <w:spacing w:before="0" w:beforeAutospacing="0" w:after="0" w:afterAutospacing="0"/>
        <w:rPr>
          <w:del w:id="146" w:author="Author"/>
          <w:rFonts w:ascii="Cambria" w:hAnsi="Cambria" w:cs="Arial"/>
          <w:sz w:val="24"/>
          <w:szCs w:val="24"/>
        </w:rPr>
      </w:pPr>
    </w:p>
    <w:p w14:paraId="1FADD368" w14:textId="6771897D" w:rsidR="00CC0478" w:rsidRDefault="002025A0" w:rsidP="004E4B61">
      <w:pPr>
        <w:pStyle w:val="NormalWeb"/>
        <w:spacing w:before="0" w:beforeAutospacing="0" w:after="0" w:afterAutospacing="0"/>
        <w:rPr>
          <w:rFonts w:ascii="Cambria" w:hAnsi="Cambria" w:cs="Arial"/>
          <w:sz w:val="24"/>
          <w:szCs w:val="24"/>
        </w:rPr>
      </w:pPr>
      <w:r w:rsidRPr="007E1EE6">
        <w:rPr>
          <w:rFonts w:ascii="Cambria" w:hAnsi="Cambria" w:cs="Arial"/>
          <w:sz w:val="24"/>
          <w:szCs w:val="24"/>
        </w:rPr>
        <w:t>[</w:t>
      </w:r>
      <w:r w:rsidR="004E4B61" w:rsidRPr="007E1EE6">
        <w:rPr>
          <w:rFonts w:ascii="Cambria" w:hAnsi="Cambria" w:cs="Arial"/>
          <w:sz w:val="24"/>
          <w:szCs w:val="24"/>
        </w:rPr>
        <w:t>View all Bull</w:t>
      </w:r>
      <w:ins w:id="147" w:author="Author">
        <w:r w:rsidR="00BE1C9A">
          <w:rPr>
            <w:rFonts w:ascii="Cambria" w:hAnsi="Cambria" w:cs="Arial"/>
            <w:sz w:val="24"/>
            <w:szCs w:val="24"/>
          </w:rPr>
          <w:t>y</w:t>
        </w:r>
      </w:ins>
      <w:r w:rsidR="004E4B61" w:rsidRPr="007E1EE6">
        <w:rPr>
          <w:rFonts w:ascii="Cambria" w:hAnsi="Cambria" w:cs="Arial"/>
          <w:sz w:val="24"/>
          <w:szCs w:val="24"/>
        </w:rPr>
        <w:t xml:space="preserve">ing Prevention </w:t>
      </w:r>
      <w:ins w:id="148" w:author="Author">
        <w:r w:rsidR="007E1EE6" w:rsidRPr="007E1EE6">
          <w:rPr>
            <w:rFonts w:ascii="Cambria" w:hAnsi="Cambria" w:cs="Arial"/>
            <w:sz w:val="24"/>
            <w:szCs w:val="24"/>
          </w:rPr>
          <w:t>b</w:t>
        </w:r>
      </w:ins>
      <w:del w:id="149" w:author="Author">
        <w:r w:rsidR="004E4B61" w:rsidRPr="007E1EE6" w:rsidDel="007E1EE6">
          <w:rPr>
            <w:rFonts w:ascii="Cambria" w:hAnsi="Cambria" w:cs="Arial"/>
            <w:sz w:val="24"/>
            <w:szCs w:val="24"/>
          </w:rPr>
          <w:delText>B</w:delText>
        </w:r>
      </w:del>
      <w:r w:rsidR="004E4B61" w:rsidRPr="007E1EE6">
        <w:rPr>
          <w:rFonts w:ascii="Cambria" w:hAnsi="Cambria" w:cs="Arial"/>
          <w:sz w:val="24"/>
          <w:szCs w:val="24"/>
        </w:rPr>
        <w:t xml:space="preserve">log </w:t>
      </w:r>
      <w:ins w:id="150" w:author="Author">
        <w:r w:rsidR="00E712F9" w:rsidRPr="007E1EE6">
          <w:rPr>
            <w:rFonts w:ascii="Cambria" w:hAnsi="Cambria" w:cs="Arial"/>
            <w:sz w:val="24"/>
            <w:szCs w:val="24"/>
          </w:rPr>
          <w:t>a</w:t>
        </w:r>
      </w:ins>
      <w:del w:id="151" w:author="Author">
        <w:r w:rsidR="004E4B61" w:rsidRPr="007E1EE6" w:rsidDel="00E712F9">
          <w:rPr>
            <w:rFonts w:ascii="Cambria" w:hAnsi="Cambria" w:cs="Arial"/>
            <w:sz w:val="24"/>
            <w:szCs w:val="24"/>
          </w:rPr>
          <w:delText>A</w:delText>
        </w:r>
      </w:del>
      <w:r w:rsidR="004E4B61" w:rsidRPr="00AD6F25">
        <w:rPr>
          <w:rFonts w:ascii="Cambria" w:hAnsi="Cambria" w:cs="Arial"/>
          <w:sz w:val="24"/>
          <w:szCs w:val="24"/>
        </w:rPr>
        <w:t>rticles</w:t>
      </w:r>
      <w:r>
        <w:rPr>
          <w:rFonts w:ascii="Cambria" w:hAnsi="Cambria" w:cs="Arial"/>
          <w:sz w:val="24"/>
          <w:szCs w:val="24"/>
        </w:rPr>
        <w:t>]</w:t>
      </w:r>
    </w:p>
    <w:p w14:paraId="59D9E249" w14:textId="58E68CA1" w:rsidR="004E4B61" w:rsidRPr="004E4B61" w:rsidRDefault="002025A0" w:rsidP="004E4B61">
      <w:pPr>
        <w:pStyle w:val="NormalWeb"/>
        <w:spacing w:before="0" w:beforeAutospacing="0" w:after="0" w:afterAutospacing="0"/>
        <w:rPr>
          <w:rFonts w:ascii="Cambria" w:hAnsi="Cambria" w:cs="Arial"/>
          <w:sz w:val="24"/>
          <w:szCs w:val="24"/>
        </w:rPr>
      </w:pPr>
      <w:r w:rsidRPr="002025A0">
        <w:rPr>
          <w:rFonts w:ascii="Cambria" w:hAnsi="Cambria" w:cs="Arial"/>
          <w:sz w:val="24"/>
          <w:szCs w:val="24"/>
          <w:highlight w:val="yellow"/>
        </w:rPr>
        <w:t>[</w:t>
      </w:r>
      <w:r w:rsidR="00B564B2">
        <w:rPr>
          <w:rFonts w:ascii="Cambria" w:hAnsi="Cambria" w:cs="Arial"/>
          <w:sz w:val="24"/>
          <w:szCs w:val="24"/>
          <w:highlight w:val="yellow"/>
        </w:rPr>
        <w:t xml:space="preserve">FEED </w:t>
      </w:r>
      <w:r w:rsidR="008753E0">
        <w:rPr>
          <w:rFonts w:ascii="Cambria" w:hAnsi="Cambria" w:cs="Arial"/>
          <w:sz w:val="24"/>
          <w:szCs w:val="24"/>
          <w:highlight w:val="yellow"/>
        </w:rPr>
        <w:t xml:space="preserve">FROM BLOGS </w:t>
      </w:r>
      <w:r w:rsidR="00B564B2">
        <w:rPr>
          <w:rFonts w:ascii="Cambria" w:hAnsi="Cambria" w:cs="Arial"/>
          <w:sz w:val="24"/>
          <w:szCs w:val="24"/>
          <w:highlight w:val="yellow"/>
        </w:rPr>
        <w:t>TAGGED WITH “BULLYING PREVENTION”</w:t>
      </w:r>
      <w:r w:rsidRPr="002025A0">
        <w:rPr>
          <w:rFonts w:ascii="Cambria" w:hAnsi="Cambria" w:cs="Arial"/>
          <w:sz w:val="24"/>
          <w:szCs w:val="24"/>
          <w:highlight w:val="yellow"/>
        </w:rPr>
        <w:t>]</w:t>
      </w:r>
    </w:p>
    <w:p w14:paraId="383E972E" w14:textId="77777777" w:rsidR="00E9201B" w:rsidRPr="004E4B61" w:rsidRDefault="00E9201B" w:rsidP="00C772A5">
      <w:pPr>
        <w:pStyle w:val="p1"/>
        <w:rPr>
          <w:rFonts w:ascii="Cambria" w:hAnsi="Cambria"/>
          <w:color w:val="auto"/>
          <w:sz w:val="24"/>
          <w:szCs w:val="24"/>
        </w:rPr>
      </w:pPr>
    </w:p>
    <w:p w14:paraId="78888131" w14:textId="39A7DF18" w:rsidR="00C772A5" w:rsidDel="006A55CC" w:rsidRDefault="00C772A5" w:rsidP="00C772A5">
      <w:pPr>
        <w:pStyle w:val="p1"/>
        <w:rPr>
          <w:del w:id="152" w:author="Author"/>
          <w:rFonts w:ascii="Cambria" w:hAnsi="Cambria"/>
          <w:color w:val="auto"/>
          <w:sz w:val="24"/>
          <w:szCs w:val="24"/>
        </w:rPr>
      </w:pPr>
    </w:p>
    <w:p w14:paraId="6A5791A1" w14:textId="77777777" w:rsidR="003E382A" w:rsidRPr="00766216" w:rsidRDefault="003E382A" w:rsidP="00C772A5">
      <w:pPr>
        <w:pStyle w:val="p1"/>
        <w:rPr>
          <w:rFonts w:ascii="Cambria" w:hAnsi="Cambria"/>
          <w:b/>
          <w:sz w:val="24"/>
          <w:szCs w:val="24"/>
        </w:rPr>
      </w:pPr>
    </w:p>
    <w:p w14:paraId="27D1269E" w14:textId="44609027" w:rsidR="00C772A5" w:rsidRPr="00766216" w:rsidRDefault="001341D9" w:rsidP="00C772A5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Resources for Families</w:t>
      </w:r>
    </w:p>
    <w:p w14:paraId="1DC351F1" w14:textId="77777777" w:rsidR="00E9201B" w:rsidRPr="00766216" w:rsidRDefault="00E9201B" w:rsidP="00C772A5">
      <w:pPr>
        <w:pStyle w:val="p1"/>
        <w:rPr>
          <w:rFonts w:ascii="Cambria" w:hAnsi="Cambria"/>
          <w:sz w:val="24"/>
          <w:szCs w:val="24"/>
        </w:rPr>
      </w:pPr>
    </w:p>
    <w:p w14:paraId="692B5C85" w14:textId="77777777" w:rsidR="00C772A5" w:rsidRPr="00766216" w:rsidRDefault="00E9201B" w:rsidP="00C772A5">
      <w:pPr>
        <w:pStyle w:val="p1"/>
        <w:rPr>
          <w:rFonts w:ascii="Cambria" w:hAnsi="Cambria"/>
          <w:b/>
          <w:sz w:val="24"/>
          <w:szCs w:val="24"/>
        </w:rPr>
      </w:pPr>
      <w:r w:rsidRPr="00766216">
        <w:rPr>
          <w:rFonts w:ascii="Cambria" w:hAnsi="Cambria"/>
          <w:b/>
          <w:sz w:val="24"/>
          <w:szCs w:val="24"/>
        </w:rPr>
        <w:t>Family Letters</w:t>
      </w:r>
    </w:p>
    <w:p w14:paraId="3F894F94" w14:textId="7D4A3A28" w:rsidR="00E9201B" w:rsidRPr="00766216" w:rsidRDefault="00581794" w:rsidP="00E9201B">
      <w:pPr>
        <w:pStyle w:val="p1"/>
        <w:rPr>
          <w:rFonts w:ascii="Cambria" w:hAnsi="Cambria"/>
          <w:sz w:val="24"/>
          <w:szCs w:val="24"/>
        </w:rPr>
      </w:pPr>
      <w:r w:rsidRPr="00766216">
        <w:rPr>
          <w:rFonts w:ascii="Cambria" w:hAnsi="Cambria"/>
          <w:sz w:val="24"/>
          <w:szCs w:val="24"/>
        </w:rPr>
        <w:t>Keep</w:t>
      </w:r>
      <w:r w:rsidR="001551DA" w:rsidRPr="00766216">
        <w:rPr>
          <w:rFonts w:ascii="Cambria" w:hAnsi="Cambria"/>
          <w:sz w:val="24"/>
          <w:szCs w:val="24"/>
        </w:rPr>
        <w:t xml:space="preserve"> families</w:t>
      </w:r>
      <w:r w:rsidRPr="00766216">
        <w:rPr>
          <w:rFonts w:ascii="Cambria" w:hAnsi="Cambria"/>
          <w:sz w:val="24"/>
          <w:szCs w:val="24"/>
        </w:rPr>
        <w:t xml:space="preserve"> informed on classroom instructio</w:t>
      </w:r>
      <w:r w:rsidRPr="00F529F4">
        <w:rPr>
          <w:rFonts w:ascii="Cambria" w:hAnsi="Cambria"/>
          <w:sz w:val="24"/>
          <w:szCs w:val="24"/>
        </w:rPr>
        <w:t>n,</w:t>
      </w:r>
      <w:r w:rsidRPr="00766216">
        <w:rPr>
          <w:rFonts w:ascii="Cambria" w:hAnsi="Cambria"/>
          <w:sz w:val="24"/>
          <w:szCs w:val="24"/>
        </w:rPr>
        <w:t xml:space="preserve"> and give them </w:t>
      </w:r>
      <w:r w:rsidR="003E2C15" w:rsidRPr="00766216">
        <w:rPr>
          <w:rFonts w:ascii="Cambria" w:hAnsi="Cambria"/>
          <w:sz w:val="24"/>
          <w:szCs w:val="24"/>
        </w:rPr>
        <w:t xml:space="preserve">access to </w:t>
      </w:r>
      <w:r w:rsidRPr="00766216">
        <w:rPr>
          <w:rFonts w:ascii="Cambria" w:hAnsi="Cambria"/>
          <w:sz w:val="24"/>
          <w:szCs w:val="24"/>
        </w:rPr>
        <w:t xml:space="preserve">actively </w:t>
      </w:r>
      <w:r w:rsidRPr="008A5613">
        <w:rPr>
          <w:rFonts w:ascii="Cambria" w:hAnsi="Cambria"/>
          <w:sz w:val="24"/>
          <w:szCs w:val="24"/>
        </w:rPr>
        <w:t>participate with online</w:t>
      </w:r>
      <w:r w:rsidRPr="00766216">
        <w:rPr>
          <w:rFonts w:ascii="Cambria" w:hAnsi="Cambria"/>
          <w:sz w:val="24"/>
          <w:szCs w:val="24"/>
        </w:rPr>
        <w:t xml:space="preserve"> </w:t>
      </w:r>
      <w:r w:rsidR="003E2C15" w:rsidRPr="00766216">
        <w:rPr>
          <w:rFonts w:ascii="Cambria" w:hAnsi="Cambria"/>
          <w:sz w:val="24"/>
          <w:szCs w:val="24"/>
        </w:rPr>
        <w:t>family resources</w:t>
      </w:r>
      <w:r w:rsidRPr="00766216">
        <w:rPr>
          <w:rFonts w:ascii="Cambria" w:hAnsi="Cambria"/>
          <w:sz w:val="24"/>
          <w:szCs w:val="24"/>
        </w:rPr>
        <w:t>.</w:t>
      </w:r>
    </w:p>
    <w:p w14:paraId="11BEC4DF" w14:textId="77777777" w:rsidR="00E9201B" w:rsidRPr="00766216" w:rsidRDefault="00E9201B" w:rsidP="00C772A5">
      <w:pPr>
        <w:pStyle w:val="p1"/>
        <w:rPr>
          <w:rFonts w:ascii="Cambria" w:hAnsi="Cambria"/>
          <w:sz w:val="24"/>
          <w:szCs w:val="24"/>
        </w:rPr>
      </w:pPr>
    </w:p>
    <w:p w14:paraId="5E936C43" w14:textId="76353788" w:rsidR="00E9201B" w:rsidRPr="00766216" w:rsidRDefault="000D501F" w:rsidP="00C772A5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Take-</w:t>
      </w:r>
      <w:r w:rsidR="00E9201B" w:rsidRPr="00766216">
        <w:rPr>
          <w:rFonts w:ascii="Cambria" w:hAnsi="Cambria"/>
          <w:b/>
          <w:sz w:val="24"/>
          <w:szCs w:val="24"/>
        </w:rPr>
        <w:t>Home Activities</w:t>
      </w:r>
    </w:p>
    <w:p w14:paraId="58AD2A98" w14:textId="1C21A382" w:rsidR="00E9201B" w:rsidRPr="00766216" w:rsidRDefault="000D501F" w:rsidP="00E9201B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Encourage family </w:t>
      </w:r>
      <w:r w:rsidRPr="008A5613">
        <w:rPr>
          <w:rFonts w:ascii="Cambria" w:hAnsi="Cambria"/>
          <w:sz w:val="24"/>
          <w:szCs w:val="24"/>
        </w:rPr>
        <w:t>discussions,</w:t>
      </w:r>
      <w:r>
        <w:rPr>
          <w:rFonts w:ascii="Cambria" w:hAnsi="Cambria"/>
          <w:sz w:val="24"/>
          <w:szCs w:val="24"/>
        </w:rPr>
        <w:t xml:space="preserve"> and</w:t>
      </w:r>
      <w:r w:rsidR="00083EB4" w:rsidRPr="00766216">
        <w:rPr>
          <w:rFonts w:ascii="Cambria" w:hAnsi="Cambria"/>
          <w:sz w:val="24"/>
          <w:szCs w:val="24"/>
        </w:rPr>
        <w:t xml:space="preserve"> allow students to reinforce skills</w:t>
      </w:r>
      <w:r w:rsidR="00581794" w:rsidRPr="00766216">
        <w:rPr>
          <w:rFonts w:ascii="Cambria" w:hAnsi="Cambria"/>
          <w:sz w:val="24"/>
          <w:szCs w:val="24"/>
        </w:rPr>
        <w:t xml:space="preserve"> with</w:t>
      </w:r>
      <w:r w:rsidR="00083EB4" w:rsidRPr="00766216">
        <w:rPr>
          <w:rFonts w:ascii="Cambria" w:hAnsi="Cambria"/>
          <w:sz w:val="24"/>
          <w:szCs w:val="24"/>
        </w:rPr>
        <w:t xml:space="preserve"> th</w:t>
      </w:r>
      <w:r w:rsidR="00A5030E">
        <w:rPr>
          <w:rFonts w:ascii="Cambria" w:hAnsi="Cambria"/>
          <w:sz w:val="24"/>
          <w:szCs w:val="24"/>
        </w:rPr>
        <w:t>ese take-</w:t>
      </w:r>
      <w:r w:rsidR="00083EB4" w:rsidRPr="00766216">
        <w:rPr>
          <w:rFonts w:ascii="Cambria" w:hAnsi="Cambria"/>
          <w:sz w:val="24"/>
          <w:szCs w:val="24"/>
        </w:rPr>
        <w:t>home activities.</w:t>
      </w:r>
    </w:p>
    <w:p w14:paraId="0647E469" w14:textId="486F680E" w:rsidR="00E9201B" w:rsidRPr="006C1E08" w:rsidRDefault="00C3756B" w:rsidP="00C772A5">
      <w:pPr>
        <w:pStyle w:val="p1"/>
        <w:rPr>
          <w:rFonts w:ascii="Cambria" w:hAnsi="Cambria"/>
          <w:color w:val="auto"/>
          <w:sz w:val="24"/>
          <w:szCs w:val="24"/>
        </w:rPr>
      </w:pPr>
      <w:r w:rsidRPr="006C1E08">
        <w:rPr>
          <w:rFonts w:ascii="Cambria" w:hAnsi="Cambria"/>
          <w:color w:val="auto"/>
          <w:sz w:val="24"/>
          <w:szCs w:val="24"/>
        </w:rPr>
        <w:t>[Sample Take-Home Activity]</w:t>
      </w:r>
      <w:r w:rsidR="006C1E08">
        <w:rPr>
          <w:rFonts w:ascii="Cambria" w:hAnsi="Cambria"/>
          <w:color w:val="auto"/>
          <w:sz w:val="24"/>
          <w:szCs w:val="24"/>
        </w:rPr>
        <w:t xml:space="preserve"> </w:t>
      </w:r>
      <w:r w:rsidR="006C1E08" w:rsidRPr="001565A3">
        <w:rPr>
          <w:rFonts w:ascii="Cambria" w:hAnsi="Cambria"/>
          <w:color w:val="auto"/>
          <w:sz w:val="24"/>
          <w:szCs w:val="24"/>
          <w:highlight w:val="yellow"/>
        </w:rPr>
        <w:t>[LINK NEEDED]</w:t>
      </w:r>
    </w:p>
    <w:p w14:paraId="0F1245CC" w14:textId="77777777" w:rsidR="00C772A5" w:rsidRPr="00766216" w:rsidRDefault="00C772A5" w:rsidP="00C772A5">
      <w:pPr>
        <w:pStyle w:val="p1"/>
        <w:rPr>
          <w:rFonts w:ascii="Cambria" w:hAnsi="Cambria"/>
          <w:color w:val="4472C4" w:themeColor="accent1"/>
          <w:sz w:val="24"/>
          <w:szCs w:val="24"/>
        </w:rPr>
      </w:pPr>
    </w:p>
    <w:p w14:paraId="0EF54993" w14:textId="77777777" w:rsidR="008753E0" w:rsidRDefault="00C772A5" w:rsidP="00C772A5">
      <w:pPr>
        <w:pStyle w:val="p1"/>
        <w:rPr>
          <w:rFonts w:ascii="Cambria" w:hAnsi="Cambria"/>
          <w:b/>
          <w:color w:val="auto"/>
          <w:sz w:val="24"/>
          <w:szCs w:val="24"/>
        </w:rPr>
      </w:pPr>
      <w:r w:rsidRPr="00766216">
        <w:rPr>
          <w:rFonts w:ascii="Cambria" w:hAnsi="Cambria"/>
          <w:b/>
          <w:color w:val="auto"/>
          <w:sz w:val="24"/>
          <w:szCs w:val="24"/>
        </w:rPr>
        <w:t>Articles for Families</w:t>
      </w:r>
    </w:p>
    <w:p w14:paraId="4B0C58AF" w14:textId="7E4A518E" w:rsidR="00C772A5" w:rsidRPr="008753E0" w:rsidRDefault="008753E0" w:rsidP="00C772A5">
      <w:pPr>
        <w:pStyle w:val="p1"/>
        <w:rPr>
          <w:rFonts w:ascii="Cambria" w:hAnsi="Cambria"/>
          <w:color w:val="auto"/>
          <w:sz w:val="24"/>
          <w:szCs w:val="24"/>
        </w:rPr>
      </w:pPr>
      <w:r w:rsidRPr="008753E0">
        <w:rPr>
          <w:rFonts w:ascii="Cambria" w:hAnsi="Cambria"/>
          <w:color w:val="auto"/>
          <w:sz w:val="24"/>
          <w:szCs w:val="24"/>
        </w:rPr>
        <w:t>[</w:t>
      </w:r>
      <w:r w:rsidR="00226499" w:rsidRPr="008753E0">
        <w:rPr>
          <w:rFonts w:ascii="Cambria" w:hAnsi="Cambria"/>
          <w:color w:val="auto"/>
          <w:sz w:val="24"/>
          <w:szCs w:val="24"/>
        </w:rPr>
        <w:t xml:space="preserve">FEED </w:t>
      </w:r>
      <w:r w:rsidRPr="008753E0">
        <w:rPr>
          <w:rFonts w:ascii="Cambria" w:hAnsi="Cambria"/>
          <w:color w:val="auto"/>
          <w:sz w:val="24"/>
          <w:szCs w:val="24"/>
        </w:rPr>
        <w:t xml:space="preserve">FROM BLOGS </w:t>
      </w:r>
      <w:r w:rsidR="00226499" w:rsidRPr="008753E0">
        <w:rPr>
          <w:rFonts w:ascii="Cambria" w:hAnsi="Cambria"/>
          <w:color w:val="auto"/>
          <w:sz w:val="24"/>
          <w:szCs w:val="24"/>
        </w:rPr>
        <w:t>TAGGED WITH “BULLYING PREVENTION” AND “PARENTING”]</w:t>
      </w:r>
    </w:p>
    <w:p w14:paraId="760EDB95" w14:textId="77777777" w:rsidR="00C772A5" w:rsidRDefault="00C772A5" w:rsidP="00C772A5">
      <w:pPr>
        <w:pStyle w:val="p1"/>
        <w:rPr>
          <w:rFonts w:ascii="Cambria" w:hAnsi="Cambria"/>
          <w:b/>
          <w:color w:val="auto"/>
          <w:sz w:val="24"/>
          <w:szCs w:val="24"/>
        </w:rPr>
      </w:pPr>
    </w:p>
    <w:p w14:paraId="5037758B" w14:textId="77777777" w:rsidR="00B5027B" w:rsidRPr="00766216" w:rsidRDefault="00B5027B" w:rsidP="00C772A5">
      <w:pPr>
        <w:pStyle w:val="p1"/>
        <w:rPr>
          <w:rFonts w:ascii="Cambria" w:hAnsi="Cambria"/>
          <w:b/>
          <w:color w:val="auto"/>
          <w:sz w:val="24"/>
          <w:szCs w:val="24"/>
        </w:rPr>
      </w:pPr>
    </w:p>
    <w:p w14:paraId="330AE235" w14:textId="52A5A07D" w:rsidR="00C772A5" w:rsidRPr="00766216" w:rsidDel="00B16B14" w:rsidRDefault="001565A3" w:rsidP="00C772A5">
      <w:pPr>
        <w:pStyle w:val="p1"/>
        <w:rPr>
          <w:del w:id="153" w:author="Jeffrey Nosbaum" w:date="2017-06-12T09:25:00Z"/>
          <w:rFonts w:ascii="Cambria" w:hAnsi="Cambria"/>
          <w:b/>
          <w:color w:val="auto"/>
          <w:sz w:val="24"/>
          <w:szCs w:val="24"/>
        </w:rPr>
      </w:pPr>
      <w:del w:id="154" w:author="Jeffrey Nosbaum" w:date="2017-06-12T09:25:00Z">
        <w:r w:rsidDel="00B16B14">
          <w:rPr>
            <w:rFonts w:ascii="Cambria" w:hAnsi="Cambria"/>
            <w:b/>
            <w:color w:val="auto"/>
            <w:sz w:val="24"/>
            <w:szCs w:val="24"/>
          </w:rPr>
          <w:delText>Recommended Books for Adults</w:delText>
        </w:r>
      </w:del>
    </w:p>
    <w:p w14:paraId="4394E77E" w14:textId="3347EDDC" w:rsidR="00C772A5" w:rsidRPr="00B5027B" w:rsidDel="00B16B14" w:rsidRDefault="001D5DF0" w:rsidP="00C772A5">
      <w:pPr>
        <w:pStyle w:val="p1"/>
        <w:rPr>
          <w:del w:id="155" w:author="Jeffrey Nosbaum" w:date="2017-06-12T09:25:00Z"/>
          <w:rFonts w:ascii="Cambria" w:hAnsi="Cambria"/>
          <w:color w:val="auto"/>
          <w:sz w:val="24"/>
          <w:szCs w:val="24"/>
        </w:rPr>
      </w:pPr>
      <w:del w:id="156" w:author="Jeffrey Nosbaum" w:date="2017-06-12T09:25:00Z">
        <w:r w:rsidRPr="00B5027B" w:rsidDel="00B16B14">
          <w:rPr>
            <w:rFonts w:ascii="Cambria" w:hAnsi="Cambria"/>
            <w:color w:val="auto"/>
            <w:sz w:val="24"/>
            <w:szCs w:val="24"/>
            <w:highlight w:val="yellow"/>
          </w:rPr>
          <w:delText>[LINKS NEEDED]</w:delText>
        </w:r>
      </w:del>
    </w:p>
    <w:p w14:paraId="42819741" w14:textId="77777777" w:rsidR="00C772A5" w:rsidRPr="00766216" w:rsidRDefault="00C772A5" w:rsidP="00C772A5">
      <w:pPr>
        <w:pStyle w:val="p1"/>
        <w:rPr>
          <w:rFonts w:ascii="Cambria" w:hAnsi="Cambria"/>
          <w:b/>
          <w:color w:val="auto"/>
          <w:sz w:val="24"/>
          <w:szCs w:val="24"/>
        </w:rPr>
      </w:pPr>
    </w:p>
    <w:p w14:paraId="00946139" w14:textId="315F995E" w:rsidR="00C772A5" w:rsidRPr="00766216" w:rsidRDefault="001565A3" w:rsidP="00C772A5">
      <w:pPr>
        <w:pStyle w:val="p1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t>Recommended Books for Kids</w:t>
      </w:r>
    </w:p>
    <w:p w14:paraId="57627B8E" w14:textId="7F2AC045" w:rsidR="00C772A5" w:rsidRPr="00B5027B" w:rsidRDefault="001D5DF0" w:rsidP="00C772A5">
      <w:pPr>
        <w:pStyle w:val="p1"/>
        <w:rPr>
          <w:rFonts w:ascii="Cambria" w:hAnsi="Cambria"/>
          <w:color w:val="auto"/>
          <w:sz w:val="24"/>
          <w:szCs w:val="24"/>
        </w:rPr>
      </w:pPr>
      <w:r w:rsidRPr="00B5027B">
        <w:rPr>
          <w:rFonts w:ascii="Cambria" w:hAnsi="Cambria"/>
          <w:color w:val="auto"/>
          <w:sz w:val="24"/>
          <w:szCs w:val="24"/>
          <w:highlight w:val="yellow"/>
        </w:rPr>
        <w:t>[LINKS NEEDED]</w:t>
      </w:r>
    </w:p>
    <w:p w14:paraId="7C0FA49B" w14:textId="77777777" w:rsidR="001D5DF0" w:rsidRDefault="001D5DF0" w:rsidP="00C772A5">
      <w:pPr>
        <w:pStyle w:val="p1"/>
        <w:rPr>
          <w:rFonts w:ascii="Cambria" w:hAnsi="Cambria"/>
          <w:color w:val="FF0000"/>
          <w:sz w:val="24"/>
          <w:szCs w:val="24"/>
        </w:rPr>
      </w:pPr>
    </w:p>
    <w:p w14:paraId="261F21E9" w14:textId="77777777" w:rsidR="001D5DF0" w:rsidRDefault="001D5DF0" w:rsidP="00C772A5">
      <w:pPr>
        <w:pStyle w:val="p1"/>
        <w:rPr>
          <w:rFonts w:ascii="Cambria" w:hAnsi="Cambria"/>
          <w:color w:val="FF0000"/>
          <w:sz w:val="24"/>
          <w:szCs w:val="24"/>
        </w:rPr>
      </w:pPr>
    </w:p>
    <w:p w14:paraId="1364B174" w14:textId="2686A57D" w:rsidR="001D5DF0" w:rsidRPr="00766216" w:rsidDel="008A5613" w:rsidRDefault="001D5DF0" w:rsidP="00C772A5">
      <w:pPr>
        <w:pStyle w:val="p1"/>
        <w:rPr>
          <w:del w:id="157" w:author="Author"/>
          <w:rFonts w:ascii="Cambria" w:hAnsi="Cambria"/>
          <w:color w:val="FF0000"/>
          <w:sz w:val="24"/>
          <w:szCs w:val="24"/>
        </w:rPr>
      </w:pPr>
    </w:p>
    <w:p w14:paraId="32A7584B" w14:textId="77777777" w:rsidR="006A38F4" w:rsidRPr="00292F43" w:rsidRDefault="006A38F4" w:rsidP="006A38F4">
      <w:pPr>
        <w:pStyle w:val="p1"/>
        <w:rPr>
          <w:rFonts w:ascii="Cambria" w:hAnsi="Cambria"/>
          <w:b/>
          <w:sz w:val="24"/>
          <w:szCs w:val="24"/>
        </w:rPr>
      </w:pPr>
      <w:r w:rsidRPr="00292F43">
        <w:rPr>
          <w:rFonts w:ascii="Cambria" w:hAnsi="Cambria"/>
          <w:b/>
          <w:sz w:val="24"/>
          <w:szCs w:val="24"/>
        </w:rPr>
        <w:t>Ready to Purchase?</w:t>
      </w:r>
    </w:p>
    <w:p w14:paraId="58F2FA1B" w14:textId="77777777" w:rsidR="006A38F4" w:rsidRPr="00292F43" w:rsidRDefault="006A38F4" w:rsidP="006A38F4">
      <w:pPr>
        <w:pStyle w:val="p1"/>
        <w:rPr>
          <w:rFonts w:ascii="Cambria" w:hAnsi="Cambria"/>
          <w:b/>
          <w:sz w:val="24"/>
          <w:szCs w:val="24"/>
        </w:rPr>
      </w:pPr>
    </w:p>
    <w:p w14:paraId="7C71B4DF" w14:textId="6112C7C5" w:rsidR="006A38F4" w:rsidRPr="00292F43" w:rsidRDefault="006A38F4" w:rsidP="006A38F4">
      <w:pPr>
        <w:pStyle w:val="p1"/>
        <w:rPr>
          <w:rFonts w:ascii="Cambria" w:hAnsi="Cambria"/>
          <w:sz w:val="24"/>
          <w:szCs w:val="24"/>
        </w:rPr>
      </w:pPr>
      <w:r w:rsidRPr="00292F43">
        <w:rPr>
          <w:rFonts w:ascii="Cambria" w:hAnsi="Cambria"/>
          <w:sz w:val="24"/>
          <w:szCs w:val="24"/>
        </w:rPr>
        <w:t>If you aren’t sure what you need, we</w:t>
      </w:r>
      <w:del w:id="158" w:author="Jeffrey Nosbaum" w:date="2017-06-12T09:17:00Z">
        <w:r w:rsidRPr="00292F43" w:rsidDel="009C59D5">
          <w:rPr>
            <w:rFonts w:ascii="Cambria" w:hAnsi="Cambria"/>
            <w:sz w:val="24"/>
            <w:szCs w:val="24"/>
          </w:rPr>
          <w:delText xml:space="preserve"> a</w:delText>
        </w:r>
      </w:del>
      <w:ins w:id="159" w:author="Jeffrey Nosbaum" w:date="2017-06-12T09:17:00Z">
        <w:r w:rsidR="009C59D5">
          <w:rPr>
            <w:rFonts w:ascii="Cambria" w:hAnsi="Cambria"/>
            <w:sz w:val="24"/>
            <w:szCs w:val="24"/>
          </w:rPr>
          <w:t>’</w:t>
        </w:r>
      </w:ins>
      <w:r w:rsidRPr="00292F43">
        <w:rPr>
          <w:rFonts w:ascii="Cambria" w:hAnsi="Cambria"/>
          <w:sz w:val="24"/>
          <w:szCs w:val="24"/>
        </w:rPr>
        <w:t xml:space="preserve">re happy to help! Please </w:t>
      </w:r>
      <w:r w:rsidRPr="00292F43">
        <w:rPr>
          <w:rFonts w:ascii="Cambria" w:hAnsi="Cambria"/>
          <w:sz w:val="24"/>
          <w:szCs w:val="24"/>
          <w:u w:val="single"/>
        </w:rPr>
        <w:t>reach out and contact us</w:t>
      </w:r>
      <w:r w:rsidRPr="0079032B">
        <w:rPr>
          <w:rFonts w:ascii="Cambria" w:hAnsi="Cambria"/>
          <w:sz w:val="24"/>
          <w:szCs w:val="24"/>
          <w:rPrChange w:id="160" w:author="Connie Chaplan" w:date="2017-06-07T09:58:00Z">
            <w:rPr>
              <w:rFonts w:ascii="Cambria" w:hAnsi="Cambria"/>
              <w:sz w:val="24"/>
              <w:szCs w:val="24"/>
              <w:u w:val="single"/>
            </w:rPr>
          </w:rPrChange>
        </w:rPr>
        <w:t>.</w:t>
      </w:r>
      <w:r w:rsidRPr="00292F43">
        <w:rPr>
          <w:rFonts w:ascii="Cambria" w:hAnsi="Cambria"/>
          <w:sz w:val="24"/>
          <w:szCs w:val="24"/>
        </w:rPr>
        <w:t xml:space="preserve"> </w:t>
      </w:r>
      <w:r w:rsidRPr="00292F43">
        <w:rPr>
          <w:rFonts w:ascii="Cambria" w:hAnsi="Cambria"/>
          <w:sz w:val="24"/>
          <w:szCs w:val="24"/>
          <w:highlight w:val="yellow"/>
        </w:rPr>
        <w:t>[LINK NEEDED HERE]</w:t>
      </w:r>
    </w:p>
    <w:p w14:paraId="3134D1C3" w14:textId="77777777" w:rsidR="006A38F4" w:rsidRPr="00292F43" w:rsidRDefault="006A38F4" w:rsidP="006A38F4">
      <w:pPr>
        <w:pStyle w:val="p1"/>
        <w:rPr>
          <w:rFonts w:ascii="Cambria" w:hAnsi="Cambria"/>
          <w:sz w:val="24"/>
          <w:szCs w:val="24"/>
        </w:rPr>
      </w:pPr>
    </w:p>
    <w:p w14:paraId="525FFE54" w14:textId="2886C12F" w:rsidR="006A38F4" w:rsidRPr="00292F43" w:rsidRDefault="006A38F4" w:rsidP="006A38F4">
      <w:pPr>
        <w:pStyle w:val="p1"/>
        <w:rPr>
          <w:rFonts w:ascii="Cambria" w:hAnsi="Cambria"/>
          <w:sz w:val="24"/>
          <w:szCs w:val="24"/>
        </w:rPr>
      </w:pPr>
      <w:r w:rsidRPr="006844BF">
        <w:rPr>
          <w:rFonts w:ascii="Cambria" w:hAnsi="Cambria"/>
          <w:color w:val="auto"/>
          <w:sz w:val="24"/>
          <w:szCs w:val="24"/>
        </w:rPr>
        <w:t xml:space="preserve">[Shop </w:t>
      </w:r>
      <w:r>
        <w:rPr>
          <w:rFonts w:ascii="Cambria" w:hAnsi="Cambria"/>
          <w:color w:val="auto"/>
          <w:sz w:val="24"/>
          <w:szCs w:val="24"/>
        </w:rPr>
        <w:t>all Bull</w:t>
      </w:r>
      <w:r w:rsidR="008A2B36">
        <w:rPr>
          <w:rFonts w:ascii="Cambria" w:hAnsi="Cambria"/>
          <w:color w:val="auto"/>
          <w:sz w:val="24"/>
          <w:szCs w:val="24"/>
        </w:rPr>
        <w:t>y</w:t>
      </w:r>
      <w:r>
        <w:rPr>
          <w:rFonts w:ascii="Cambria" w:hAnsi="Cambria"/>
          <w:color w:val="auto"/>
          <w:sz w:val="24"/>
          <w:szCs w:val="24"/>
        </w:rPr>
        <w:t xml:space="preserve">ing Prevention </w:t>
      </w:r>
      <w:ins w:id="161" w:author="Author">
        <w:r w:rsidR="00F529F4">
          <w:rPr>
            <w:rFonts w:ascii="Cambria" w:hAnsi="Cambria"/>
            <w:color w:val="auto"/>
            <w:sz w:val="24"/>
            <w:szCs w:val="24"/>
          </w:rPr>
          <w:t>p</w:t>
        </w:r>
      </w:ins>
      <w:del w:id="162" w:author="Author">
        <w:r w:rsidRPr="00F529F4" w:rsidDel="00F529F4">
          <w:rPr>
            <w:rFonts w:ascii="Cambria" w:hAnsi="Cambria"/>
            <w:color w:val="auto"/>
            <w:sz w:val="24"/>
            <w:szCs w:val="24"/>
          </w:rPr>
          <w:delText>P</w:delText>
        </w:r>
      </w:del>
      <w:r>
        <w:rPr>
          <w:rFonts w:ascii="Cambria" w:hAnsi="Cambria"/>
          <w:color w:val="auto"/>
          <w:sz w:val="24"/>
          <w:szCs w:val="24"/>
        </w:rPr>
        <w:t>roducts</w:t>
      </w:r>
      <w:r w:rsidRPr="006844BF">
        <w:rPr>
          <w:rFonts w:ascii="Cambria" w:hAnsi="Cambria"/>
          <w:color w:val="auto"/>
          <w:sz w:val="24"/>
          <w:szCs w:val="24"/>
        </w:rPr>
        <w:t>]</w:t>
      </w:r>
      <w:r>
        <w:rPr>
          <w:rFonts w:ascii="Cambria" w:hAnsi="Cambria"/>
          <w:sz w:val="24"/>
          <w:szCs w:val="24"/>
        </w:rPr>
        <w:t xml:space="preserve"> </w:t>
      </w:r>
      <w:r w:rsidRPr="00292F43">
        <w:rPr>
          <w:rFonts w:ascii="Cambria" w:hAnsi="Cambria"/>
          <w:sz w:val="24"/>
          <w:szCs w:val="24"/>
          <w:highlight w:val="yellow"/>
        </w:rPr>
        <w:t>[LINK NEEDED HERE]</w:t>
      </w:r>
    </w:p>
    <w:p w14:paraId="47ACCA36" w14:textId="77777777" w:rsidR="006A38F4" w:rsidRDefault="006A38F4" w:rsidP="006A38F4">
      <w:pPr>
        <w:pStyle w:val="p1"/>
        <w:rPr>
          <w:rFonts w:ascii="Cambria" w:hAnsi="Cambria"/>
          <w:sz w:val="24"/>
          <w:szCs w:val="24"/>
        </w:rPr>
      </w:pPr>
    </w:p>
    <w:p w14:paraId="4AD65075" w14:textId="6689D8D0" w:rsidR="006A38F4" w:rsidRDefault="008A2B36" w:rsidP="006A38F4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[Complete the </w:t>
      </w:r>
      <w:r w:rsidRPr="00F529F4">
        <w:rPr>
          <w:rFonts w:ascii="Cambria" w:hAnsi="Cambria"/>
          <w:sz w:val="24"/>
          <w:szCs w:val="24"/>
        </w:rPr>
        <w:t>Suit</w:t>
      </w:r>
      <w:r>
        <w:rPr>
          <w:rFonts w:ascii="Cambria" w:hAnsi="Cambria"/>
          <w:sz w:val="24"/>
          <w:szCs w:val="24"/>
        </w:rPr>
        <w:t xml:space="preserve">e] </w:t>
      </w:r>
      <w:r w:rsidRPr="008363CD">
        <w:rPr>
          <w:rFonts w:ascii="Cambria" w:hAnsi="Cambria"/>
          <w:sz w:val="24"/>
          <w:szCs w:val="24"/>
          <w:highlight w:val="yellow"/>
        </w:rPr>
        <w:t>[LINK NEEDED HERE</w:t>
      </w:r>
      <w:r w:rsidR="00824FE9" w:rsidRPr="008363CD">
        <w:rPr>
          <w:rFonts w:ascii="Cambria" w:hAnsi="Cambria"/>
          <w:sz w:val="24"/>
          <w:szCs w:val="24"/>
          <w:highlight w:val="yellow"/>
        </w:rPr>
        <w:t>]</w:t>
      </w:r>
    </w:p>
    <w:p w14:paraId="6E2CFD18" w14:textId="77777777" w:rsidR="008A2B36" w:rsidRDefault="008A2B36" w:rsidP="006A38F4">
      <w:pPr>
        <w:pStyle w:val="p1"/>
        <w:rPr>
          <w:rFonts w:ascii="Cambria" w:hAnsi="Cambria"/>
          <w:sz w:val="24"/>
          <w:szCs w:val="24"/>
        </w:rPr>
      </w:pPr>
    </w:p>
    <w:p w14:paraId="1AD9865A" w14:textId="77777777" w:rsidR="006A38F4" w:rsidRPr="00AB712B" w:rsidRDefault="006A38F4" w:rsidP="006A38F4">
      <w:pPr>
        <w:pStyle w:val="p1"/>
        <w:rPr>
          <w:rFonts w:ascii="Cambria" w:hAnsi="Cambria"/>
          <w:b/>
          <w:sz w:val="24"/>
          <w:szCs w:val="24"/>
        </w:rPr>
      </w:pPr>
    </w:p>
    <w:p w14:paraId="2603E91D" w14:textId="77777777" w:rsidR="006A38F4" w:rsidRPr="00A72ED4" w:rsidRDefault="006A38F4" w:rsidP="006A38F4">
      <w:pPr>
        <w:rPr>
          <w:rFonts w:ascii="Cambria" w:hAnsi="Cambria" w:cs="Times New Roman"/>
          <w:b/>
          <w:color w:val="000000"/>
        </w:rPr>
      </w:pPr>
      <w:r w:rsidRPr="00A72ED4">
        <w:rPr>
          <w:rFonts w:ascii="Cambria" w:hAnsi="Cambria" w:cs="Times New Roman"/>
          <w:b/>
          <w:color w:val="000000"/>
        </w:rPr>
        <w:t>Other Ways to Purchase</w:t>
      </w:r>
    </w:p>
    <w:p w14:paraId="7F12BCC5" w14:textId="77777777" w:rsidR="006A38F4" w:rsidRPr="00476416" w:rsidRDefault="006A38F4" w:rsidP="006A38F4">
      <w:pPr>
        <w:rPr>
          <w:rFonts w:ascii="Cambria" w:hAnsi="Cambria" w:cs="Times New Roman"/>
          <w:color w:val="000000"/>
        </w:rPr>
      </w:pPr>
    </w:p>
    <w:p w14:paraId="0CE0DD76" w14:textId="77777777" w:rsidR="006A38F4" w:rsidRPr="00476416" w:rsidRDefault="006A38F4" w:rsidP="006A38F4">
      <w:pPr>
        <w:rPr>
          <w:rFonts w:ascii="Cambria" w:hAnsi="Cambria" w:cs="Times New Roman"/>
          <w:color w:val="000000"/>
        </w:rPr>
      </w:pPr>
      <w:r w:rsidRPr="00476416">
        <w:rPr>
          <w:rFonts w:ascii="Cambria" w:hAnsi="Cambria" w:cs="Times New Roman"/>
          <w:color w:val="000000"/>
        </w:rPr>
        <w:lastRenderedPageBreak/>
        <w:t xml:space="preserve">Learn how to order our products with a </w:t>
      </w:r>
      <w:r w:rsidRPr="00476416">
        <w:rPr>
          <w:rFonts w:ascii="Cambria" w:hAnsi="Cambria" w:cs="Times New Roman"/>
          <w:color w:val="000000"/>
          <w:u w:val="single"/>
        </w:rPr>
        <w:t>purchase order</w:t>
      </w:r>
      <w:r w:rsidRPr="00E30073">
        <w:rPr>
          <w:rFonts w:ascii="Cambria" w:hAnsi="Cambria" w:cs="Times New Roman"/>
          <w:color w:val="000000"/>
          <w:rPrChange w:id="163" w:author="Author">
            <w:rPr>
              <w:rFonts w:ascii="Cambria" w:hAnsi="Cambria" w:cs="Times New Roman"/>
              <w:color w:val="000000"/>
              <w:u w:val="single"/>
            </w:rPr>
          </w:rPrChange>
        </w:rPr>
        <w:t>.</w:t>
      </w:r>
      <w:r w:rsidRPr="00476416">
        <w:rPr>
          <w:rFonts w:ascii="Cambria" w:hAnsi="Cambria" w:cs="Times New Roman"/>
          <w:color w:val="000000"/>
        </w:rPr>
        <w:t xml:space="preserve"> </w:t>
      </w:r>
      <w:r w:rsidRPr="00A72ED4">
        <w:rPr>
          <w:rFonts w:ascii="Cambria" w:hAnsi="Cambria" w:cs="Times New Roman"/>
          <w:color w:val="000000"/>
          <w:highlight w:val="yellow"/>
        </w:rPr>
        <w:t>[LINK NEEDED HERE]</w:t>
      </w:r>
    </w:p>
    <w:p w14:paraId="299CB024" w14:textId="77777777" w:rsidR="006A38F4" w:rsidRPr="00476416" w:rsidRDefault="006A38F4" w:rsidP="006A38F4">
      <w:pPr>
        <w:rPr>
          <w:rFonts w:ascii="Cambria" w:hAnsi="Cambria" w:cs="Times New Roman"/>
          <w:color w:val="000000"/>
        </w:rPr>
      </w:pPr>
    </w:p>
    <w:p w14:paraId="7B1E185C" w14:textId="77777777" w:rsidR="006A38F4" w:rsidRPr="00476416" w:rsidRDefault="006A38F4" w:rsidP="006A38F4">
      <w:pPr>
        <w:rPr>
          <w:rFonts w:ascii="Cambria" w:hAnsi="Cambria" w:cs="Times New Roman"/>
          <w:color w:val="000000"/>
        </w:rPr>
      </w:pPr>
      <w:r w:rsidRPr="00476416">
        <w:rPr>
          <w:rFonts w:ascii="Cambria" w:hAnsi="Cambria" w:cs="Times New Roman"/>
          <w:color w:val="000000"/>
        </w:rPr>
        <w:t xml:space="preserve">Looking to make a bigger purchase? </w:t>
      </w:r>
      <w:r w:rsidRPr="00476416">
        <w:rPr>
          <w:rFonts w:ascii="Cambria" w:hAnsi="Cambria" w:cs="Times New Roman"/>
          <w:color w:val="000000"/>
          <w:u w:val="single"/>
        </w:rPr>
        <w:t>Contact us</w:t>
      </w:r>
      <w:r w:rsidRPr="00476416">
        <w:rPr>
          <w:rFonts w:ascii="Cambria" w:hAnsi="Cambria" w:cs="Times New Roman"/>
          <w:color w:val="000000"/>
        </w:rPr>
        <w:t xml:space="preserve"> for a quote. </w:t>
      </w:r>
      <w:r w:rsidRPr="00A72ED4">
        <w:rPr>
          <w:rFonts w:ascii="Cambria" w:hAnsi="Cambria" w:cs="Times New Roman"/>
          <w:color w:val="000000"/>
          <w:highlight w:val="yellow"/>
        </w:rPr>
        <w:t>[LINK NEEDED HERE]</w:t>
      </w:r>
    </w:p>
    <w:p w14:paraId="39799F50" w14:textId="77777777" w:rsidR="008F25E9" w:rsidRPr="00766216" w:rsidRDefault="008F25E9" w:rsidP="006A38F4">
      <w:pPr>
        <w:pStyle w:val="p1"/>
        <w:rPr>
          <w:rFonts w:ascii="Cambria" w:hAnsi="Cambria"/>
        </w:rPr>
      </w:pPr>
    </w:p>
    <w:sectPr w:rsidR="008F25E9" w:rsidRPr="00766216" w:rsidSect="0024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8" w:author="Author" w:initials="A">
    <w:p w14:paraId="02FDA232" w14:textId="16CA28C2" w:rsidR="00301B79" w:rsidRDefault="00301B79">
      <w:pPr>
        <w:pStyle w:val="CommentText"/>
      </w:pPr>
      <w:r>
        <w:rPr>
          <w:rStyle w:val="CommentReference"/>
        </w:rPr>
        <w:annotationRef/>
      </w:r>
      <w:r>
        <w:t>NOTE: If this will be a button, please keep title case. If this is a link</w:t>
      </w:r>
      <w:r w:rsidR="009C59D5">
        <w:t xml:space="preserve"> using body text</w:t>
      </w:r>
      <w:r>
        <w:t>, please use sentence case: Watch now.</w:t>
      </w:r>
    </w:p>
  </w:comment>
  <w:comment w:id="82" w:author="Author" w:initials="A">
    <w:p w14:paraId="3E243386" w14:textId="77777777" w:rsidR="00301B79" w:rsidRDefault="00301B79" w:rsidP="006524F8">
      <w:pPr>
        <w:pStyle w:val="CommentText"/>
      </w:pPr>
      <w:r>
        <w:rPr>
          <w:rStyle w:val="CommentReference"/>
        </w:rPr>
        <w:annotationRef/>
      </w:r>
      <w:r>
        <w:t>NOTE: If this will be a button, please keep title case. If this is a link, please use sentence case: Watch now.</w:t>
      </w:r>
    </w:p>
    <w:p w14:paraId="2785C35F" w14:textId="51A4E64F" w:rsidR="00301B79" w:rsidRDefault="00301B7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FDA232" w15:done="0"/>
  <w15:commentEx w15:paraId="2785C3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rey Nosbaum">
    <w15:presenceInfo w15:providerId="AD" w15:userId="S-1-5-21-2025429265-1060284298-1177238915-3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A5"/>
    <w:rsid w:val="000342A7"/>
    <w:rsid w:val="0004260D"/>
    <w:rsid w:val="00047BA0"/>
    <w:rsid w:val="00052A4E"/>
    <w:rsid w:val="00083EB4"/>
    <w:rsid w:val="00086DD3"/>
    <w:rsid w:val="00095333"/>
    <w:rsid w:val="00096FF1"/>
    <w:rsid w:val="000A5A3F"/>
    <w:rsid w:val="000B0699"/>
    <w:rsid w:val="000B1571"/>
    <w:rsid w:val="000D501F"/>
    <w:rsid w:val="000E56E8"/>
    <w:rsid w:val="001341D9"/>
    <w:rsid w:val="001544E5"/>
    <w:rsid w:val="001551DA"/>
    <w:rsid w:val="001565A3"/>
    <w:rsid w:val="001876AF"/>
    <w:rsid w:val="001C189E"/>
    <w:rsid w:val="001C4633"/>
    <w:rsid w:val="001C5218"/>
    <w:rsid w:val="001D4317"/>
    <w:rsid w:val="001D5DF0"/>
    <w:rsid w:val="002025A0"/>
    <w:rsid w:val="0021081D"/>
    <w:rsid w:val="002116E8"/>
    <w:rsid w:val="002208A7"/>
    <w:rsid w:val="00226499"/>
    <w:rsid w:val="002308E4"/>
    <w:rsid w:val="00243803"/>
    <w:rsid w:val="00263C79"/>
    <w:rsid w:val="00275A23"/>
    <w:rsid w:val="00285EEC"/>
    <w:rsid w:val="0028691A"/>
    <w:rsid w:val="0029074A"/>
    <w:rsid w:val="00301B79"/>
    <w:rsid w:val="00332FE5"/>
    <w:rsid w:val="003363A4"/>
    <w:rsid w:val="0034279E"/>
    <w:rsid w:val="00353FEE"/>
    <w:rsid w:val="003E2C15"/>
    <w:rsid w:val="003E382A"/>
    <w:rsid w:val="0040476D"/>
    <w:rsid w:val="00416522"/>
    <w:rsid w:val="004256B9"/>
    <w:rsid w:val="004370AE"/>
    <w:rsid w:val="00446879"/>
    <w:rsid w:val="00451D99"/>
    <w:rsid w:val="004A53C8"/>
    <w:rsid w:val="004C5D96"/>
    <w:rsid w:val="004E4521"/>
    <w:rsid w:val="004E4B61"/>
    <w:rsid w:val="004E7666"/>
    <w:rsid w:val="004F1AFD"/>
    <w:rsid w:val="004F7D4D"/>
    <w:rsid w:val="00526B71"/>
    <w:rsid w:val="00537C2E"/>
    <w:rsid w:val="005450F1"/>
    <w:rsid w:val="00554182"/>
    <w:rsid w:val="00565F5E"/>
    <w:rsid w:val="00577A54"/>
    <w:rsid w:val="00581794"/>
    <w:rsid w:val="005954AD"/>
    <w:rsid w:val="005C6205"/>
    <w:rsid w:val="005D1A48"/>
    <w:rsid w:val="005E3FC0"/>
    <w:rsid w:val="00626C53"/>
    <w:rsid w:val="00643735"/>
    <w:rsid w:val="006524F8"/>
    <w:rsid w:val="0065565C"/>
    <w:rsid w:val="006556CD"/>
    <w:rsid w:val="006649EA"/>
    <w:rsid w:val="00682EE4"/>
    <w:rsid w:val="006A38F4"/>
    <w:rsid w:val="006A55CC"/>
    <w:rsid w:val="006B3A7E"/>
    <w:rsid w:val="006B73D3"/>
    <w:rsid w:val="006C1E08"/>
    <w:rsid w:val="00703A1A"/>
    <w:rsid w:val="00703D8B"/>
    <w:rsid w:val="007047F0"/>
    <w:rsid w:val="00706512"/>
    <w:rsid w:val="007408D4"/>
    <w:rsid w:val="00743A8D"/>
    <w:rsid w:val="00766216"/>
    <w:rsid w:val="0077503B"/>
    <w:rsid w:val="00784202"/>
    <w:rsid w:val="00785E2A"/>
    <w:rsid w:val="00787C05"/>
    <w:rsid w:val="0079032B"/>
    <w:rsid w:val="007B0A9A"/>
    <w:rsid w:val="007E1EE6"/>
    <w:rsid w:val="008048AD"/>
    <w:rsid w:val="00817B54"/>
    <w:rsid w:val="00824FE9"/>
    <w:rsid w:val="0083524B"/>
    <w:rsid w:val="008363CD"/>
    <w:rsid w:val="008753E0"/>
    <w:rsid w:val="008766EF"/>
    <w:rsid w:val="00886E92"/>
    <w:rsid w:val="008A2B36"/>
    <w:rsid w:val="008A5613"/>
    <w:rsid w:val="008E7865"/>
    <w:rsid w:val="008F25E9"/>
    <w:rsid w:val="008F4763"/>
    <w:rsid w:val="00911709"/>
    <w:rsid w:val="0095086D"/>
    <w:rsid w:val="00952017"/>
    <w:rsid w:val="009C59D5"/>
    <w:rsid w:val="009F7032"/>
    <w:rsid w:val="00A05834"/>
    <w:rsid w:val="00A35B13"/>
    <w:rsid w:val="00A5030E"/>
    <w:rsid w:val="00A54E6C"/>
    <w:rsid w:val="00AB30B5"/>
    <w:rsid w:val="00AC541F"/>
    <w:rsid w:val="00AD6F25"/>
    <w:rsid w:val="00AE7C01"/>
    <w:rsid w:val="00AF2730"/>
    <w:rsid w:val="00B16197"/>
    <w:rsid w:val="00B16B14"/>
    <w:rsid w:val="00B5027B"/>
    <w:rsid w:val="00B564B2"/>
    <w:rsid w:val="00B74B3D"/>
    <w:rsid w:val="00B77EB9"/>
    <w:rsid w:val="00B95D81"/>
    <w:rsid w:val="00BA3979"/>
    <w:rsid w:val="00BC1170"/>
    <w:rsid w:val="00BC5523"/>
    <w:rsid w:val="00BD67D1"/>
    <w:rsid w:val="00BE1C9A"/>
    <w:rsid w:val="00BF5236"/>
    <w:rsid w:val="00BF70C4"/>
    <w:rsid w:val="00C073F7"/>
    <w:rsid w:val="00C111FB"/>
    <w:rsid w:val="00C3756B"/>
    <w:rsid w:val="00C52184"/>
    <w:rsid w:val="00C71FE4"/>
    <w:rsid w:val="00C772A5"/>
    <w:rsid w:val="00CC0478"/>
    <w:rsid w:val="00CC3088"/>
    <w:rsid w:val="00CD5D5E"/>
    <w:rsid w:val="00CD601F"/>
    <w:rsid w:val="00CF2B1D"/>
    <w:rsid w:val="00D01493"/>
    <w:rsid w:val="00D0309A"/>
    <w:rsid w:val="00D21ABA"/>
    <w:rsid w:val="00D3582C"/>
    <w:rsid w:val="00D738A5"/>
    <w:rsid w:val="00D91D4A"/>
    <w:rsid w:val="00D95D42"/>
    <w:rsid w:val="00D9709F"/>
    <w:rsid w:val="00DA12BE"/>
    <w:rsid w:val="00DB3D78"/>
    <w:rsid w:val="00DB5E6A"/>
    <w:rsid w:val="00DD3C71"/>
    <w:rsid w:val="00DE1863"/>
    <w:rsid w:val="00E0242E"/>
    <w:rsid w:val="00E1772A"/>
    <w:rsid w:val="00E30073"/>
    <w:rsid w:val="00E521EB"/>
    <w:rsid w:val="00E54F73"/>
    <w:rsid w:val="00E712F9"/>
    <w:rsid w:val="00E9201B"/>
    <w:rsid w:val="00E94915"/>
    <w:rsid w:val="00ED2804"/>
    <w:rsid w:val="00F529F4"/>
    <w:rsid w:val="00FB4F11"/>
    <w:rsid w:val="00FD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90378"/>
  <w14:defaultImageDpi w14:val="32767"/>
  <w15:docId w15:val="{ED9CF884-5F9D-49AB-972F-0806D45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772A5"/>
    <w:rPr>
      <w:rFonts w:ascii="Trebuchet MS" w:hAnsi="Trebuchet MS" w:cs="Times New Roman"/>
      <w:color w:val="000000"/>
      <w:sz w:val="18"/>
      <w:szCs w:val="18"/>
    </w:rPr>
  </w:style>
  <w:style w:type="paragraph" w:customStyle="1" w:styleId="p2">
    <w:name w:val="p2"/>
    <w:basedOn w:val="Normal"/>
    <w:rsid w:val="00C772A5"/>
    <w:rPr>
      <w:rFonts w:ascii="Trebuchet MS" w:hAnsi="Trebuchet MS" w:cs="Times New Roman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C772A5"/>
  </w:style>
  <w:style w:type="character" w:customStyle="1" w:styleId="s1">
    <w:name w:val="s1"/>
    <w:basedOn w:val="DefaultParagraphFont"/>
    <w:rsid w:val="00C772A5"/>
  </w:style>
  <w:style w:type="paragraph" w:styleId="NormalWeb">
    <w:name w:val="Normal (Web)"/>
    <w:basedOn w:val="Normal"/>
    <w:uiPriority w:val="99"/>
    <w:semiHidden/>
    <w:unhideWhenUsed/>
    <w:rsid w:val="004E4B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20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8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431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5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aKdzlY61T9k" TargetMode="Externa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youtu.be/ByZ6jy2Rc_w" TargetMode="Externa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Nosbaum</dc:creator>
  <cp:keywords/>
  <dc:description/>
  <cp:lastModifiedBy>Microsoft Office User</cp:lastModifiedBy>
  <cp:revision>2</cp:revision>
  <dcterms:created xsi:type="dcterms:W3CDTF">2017-06-21T22:19:00Z</dcterms:created>
  <dcterms:modified xsi:type="dcterms:W3CDTF">2017-06-21T22:19:00Z</dcterms:modified>
</cp:coreProperties>
</file>