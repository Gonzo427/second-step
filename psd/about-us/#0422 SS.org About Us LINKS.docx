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2F3EB" w14:textId="4A645237" w:rsidR="00BA3F61" w:rsidRPr="00310F45" w:rsidRDefault="00310F45">
      <w:pPr>
        <w:rPr>
          <w:b/>
        </w:rPr>
      </w:pPr>
      <w:r w:rsidRPr="00310F45">
        <w:rPr>
          <w:b/>
        </w:rPr>
        <w:t>About Us</w:t>
      </w:r>
    </w:p>
    <w:p w14:paraId="793D43CC" w14:textId="27192B69" w:rsidR="007C27F6" w:rsidRDefault="00114BC2">
      <w:r>
        <w:t xml:space="preserve">We are Committee for Children, a nonprofit dedicated to the safety and well-being of children and proud creator of the </w:t>
      </w:r>
      <w:r>
        <w:rPr>
          <w:i/>
          <w:iCs/>
        </w:rPr>
        <w:t>Second Step</w:t>
      </w:r>
      <w:r>
        <w:t xml:space="preserve"> Suite.</w:t>
      </w:r>
      <w:r w:rsidR="00E23BF1">
        <w:t xml:space="preserve"> With nearly four decades of experience improving the </w:t>
      </w:r>
      <w:r w:rsidR="00310F45">
        <w:t>lives</w:t>
      </w:r>
      <w:r w:rsidR="00E23BF1">
        <w:t xml:space="preserve"> of children</w:t>
      </w:r>
      <w:r w:rsidR="00310F45">
        <w:t xml:space="preserve"> through social-emotional learning and development</w:t>
      </w:r>
      <w:r w:rsidR="00E23BF1">
        <w:t xml:space="preserve">, </w:t>
      </w:r>
      <w:r>
        <w:t>we are</w:t>
      </w:r>
      <w:r w:rsidR="00E23BF1">
        <w:t xml:space="preserve"> constantly working to deliver effective, research-based programs to children around the globe.</w:t>
      </w:r>
    </w:p>
    <w:p w14:paraId="352D9BF4" w14:textId="77777777" w:rsidR="00310F45" w:rsidRDefault="00310F45"/>
    <w:p w14:paraId="51BDC90D" w14:textId="77777777" w:rsidR="003D0418" w:rsidRDefault="003D0418"/>
    <w:p w14:paraId="31C4A7CC" w14:textId="22653A5D" w:rsidR="00310F45" w:rsidRDefault="0082625C">
      <w:pPr>
        <w:rPr>
          <w:b/>
        </w:rPr>
      </w:pPr>
      <w:r w:rsidRPr="0082625C">
        <w:rPr>
          <w:b/>
        </w:rPr>
        <w:t>Mission &amp; History</w:t>
      </w:r>
    </w:p>
    <w:p w14:paraId="207CD76E" w14:textId="1CE32F88" w:rsidR="0082625C" w:rsidRDefault="00F20951">
      <w:r>
        <w:t>With</w:t>
      </w:r>
      <w:r w:rsidR="002F5DC4">
        <w:t xml:space="preserve"> our flagship curriculum</w:t>
      </w:r>
      <w:r w:rsidR="00F81B71">
        <w:t xml:space="preserve"> </w:t>
      </w:r>
      <w:r>
        <w:t xml:space="preserve">and suite of programs, </w:t>
      </w:r>
      <w:r w:rsidR="00FA71C1">
        <w:t>we have</w:t>
      </w:r>
      <w:r w:rsidR="00603374">
        <w:t xml:space="preserve"> a rich history</w:t>
      </w:r>
      <w:r w:rsidR="0093185F">
        <w:t xml:space="preserve"> of supporting children and educators through social-emotional learning, child protection, and bullying prevention programs.</w:t>
      </w:r>
      <w:r w:rsidR="00746044">
        <w:t xml:space="preserve"> </w:t>
      </w:r>
      <w:r w:rsidR="00AC08D3">
        <w:t>Explore</w:t>
      </w:r>
      <w:r w:rsidR="00746044">
        <w:t xml:space="preserve"> our</w:t>
      </w:r>
      <w:r w:rsidR="00AC08D3">
        <w:t xml:space="preserve"> mission</w:t>
      </w:r>
      <w:r w:rsidR="00777A16">
        <w:t>,</w:t>
      </w:r>
      <w:r w:rsidR="00746044">
        <w:t xml:space="preserve"> history</w:t>
      </w:r>
      <w:r w:rsidR="00777A16">
        <w:t>, and global reach</w:t>
      </w:r>
      <w:r w:rsidR="00746044">
        <w:t xml:space="preserve"> </w:t>
      </w:r>
      <w:r w:rsidR="00AC08D3">
        <w:t>at</w:t>
      </w:r>
      <w:r w:rsidR="00746044">
        <w:t xml:space="preserve"> cfchildren.org.</w:t>
      </w:r>
    </w:p>
    <w:p w14:paraId="7D74AE6E" w14:textId="77777777" w:rsidR="007A72EF" w:rsidRDefault="007A72EF"/>
    <w:p w14:paraId="683AB96A" w14:textId="3ECCEDA3" w:rsidR="00746044" w:rsidRPr="006C073F" w:rsidRDefault="00746044">
      <w:pPr>
        <w:rPr>
          <w:color w:val="4472C4" w:themeColor="accent1"/>
        </w:rPr>
      </w:pPr>
      <w:r w:rsidRPr="006C073F">
        <w:rPr>
          <w:color w:val="4472C4" w:themeColor="accent1"/>
        </w:rPr>
        <w:t xml:space="preserve">Historic </w:t>
      </w:r>
      <w:r w:rsidR="00AC08D3" w:rsidRPr="006C073F">
        <w:rPr>
          <w:color w:val="4472C4" w:themeColor="accent1"/>
        </w:rPr>
        <w:t>Milestones</w:t>
      </w:r>
      <w:ins w:id="0" w:author="Microsoft Office User" w:date="2017-06-14T13:05:00Z">
        <w:r w:rsidR="003D3550">
          <w:rPr>
            <w:color w:val="4472C4" w:themeColor="accent1"/>
          </w:rPr>
          <w:t xml:space="preserve"> (</w:t>
        </w:r>
        <w:r w:rsidR="008328A0">
          <w:rPr>
            <w:color w:val="4472C4" w:themeColor="accent1"/>
          </w:rPr>
          <w:t>cfchildren.org/mission-vision/history)</w:t>
        </w:r>
      </w:ins>
    </w:p>
    <w:p w14:paraId="2ACDAB00" w14:textId="77777777" w:rsidR="00746044" w:rsidRPr="006C073F" w:rsidRDefault="00746044">
      <w:pPr>
        <w:rPr>
          <w:color w:val="4472C4" w:themeColor="accent1"/>
        </w:rPr>
      </w:pPr>
    </w:p>
    <w:p w14:paraId="2F25E86E" w14:textId="56C55E7B" w:rsidR="00746044" w:rsidRPr="006C073F" w:rsidRDefault="00B5422A">
      <w:pPr>
        <w:rPr>
          <w:color w:val="4472C4" w:themeColor="accent1"/>
        </w:rPr>
      </w:pPr>
      <w:r w:rsidRPr="006C073F">
        <w:rPr>
          <w:color w:val="4472C4" w:themeColor="accent1"/>
        </w:rPr>
        <w:t>Mission &amp; Vision</w:t>
      </w:r>
      <w:ins w:id="1" w:author="Microsoft Office User" w:date="2017-06-14T13:05:00Z">
        <w:r w:rsidR="008328A0">
          <w:rPr>
            <w:color w:val="4472C4" w:themeColor="accent1"/>
          </w:rPr>
          <w:t xml:space="preserve"> (cfchildren.org/mission-vision)</w:t>
        </w:r>
      </w:ins>
    </w:p>
    <w:p w14:paraId="7F7BEF5D" w14:textId="77777777" w:rsidR="00B5422A" w:rsidRPr="006C073F" w:rsidRDefault="00B5422A">
      <w:pPr>
        <w:rPr>
          <w:color w:val="4472C4" w:themeColor="accent1"/>
        </w:rPr>
      </w:pPr>
    </w:p>
    <w:p w14:paraId="509ABB92" w14:textId="6CC66D79" w:rsidR="00B5422A" w:rsidRPr="006C073F" w:rsidRDefault="00B5422A">
      <w:pPr>
        <w:rPr>
          <w:color w:val="4472C4" w:themeColor="accent1"/>
        </w:rPr>
      </w:pPr>
      <w:r w:rsidRPr="006C073F">
        <w:rPr>
          <w:color w:val="4472C4" w:themeColor="accent1"/>
        </w:rPr>
        <w:t>Awards &amp; Recognition</w:t>
      </w:r>
      <w:ins w:id="2" w:author="Microsoft Office User" w:date="2017-06-14T13:05:00Z">
        <w:r w:rsidR="008328A0">
          <w:rPr>
            <w:color w:val="4472C4" w:themeColor="accent1"/>
          </w:rPr>
          <w:t xml:space="preserve"> (cfchildren.org/mission-vision/awards-recognition)</w:t>
        </w:r>
      </w:ins>
    </w:p>
    <w:p w14:paraId="5C529E19" w14:textId="77777777" w:rsidR="00746044" w:rsidRPr="006C073F" w:rsidRDefault="00746044">
      <w:pPr>
        <w:rPr>
          <w:color w:val="4472C4" w:themeColor="accent1"/>
        </w:rPr>
      </w:pPr>
    </w:p>
    <w:p w14:paraId="13EF01E3" w14:textId="13629E2A" w:rsidR="00746044" w:rsidRDefault="00746044">
      <w:pPr>
        <w:rPr>
          <w:color w:val="4472C4" w:themeColor="accent1"/>
        </w:rPr>
      </w:pPr>
      <w:r w:rsidRPr="006C073F">
        <w:rPr>
          <w:color w:val="4472C4" w:themeColor="accent1"/>
        </w:rPr>
        <w:t>Our Priorities</w:t>
      </w:r>
      <w:ins w:id="3" w:author="Microsoft Office User" w:date="2017-06-14T13:05:00Z">
        <w:r w:rsidR="008328A0">
          <w:rPr>
            <w:color w:val="4472C4" w:themeColor="accent1"/>
          </w:rPr>
          <w:t xml:space="preserve"> (cfchildren.org/mission-vision/priorities)</w:t>
        </w:r>
      </w:ins>
    </w:p>
    <w:p w14:paraId="0A829E9F" w14:textId="77777777" w:rsidR="00777A16" w:rsidRDefault="00777A16">
      <w:pPr>
        <w:rPr>
          <w:color w:val="4472C4" w:themeColor="accent1"/>
        </w:rPr>
      </w:pPr>
    </w:p>
    <w:p w14:paraId="6899C599" w14:textId="495A779E" w:rsidR="00355B36" w:rsidRPr="007433C5" w:rsidRDefault="00777A16">
      <w:pPr>
        <w:rPr>
          <w:color w:val="4472C4" w:themeColor="accent1"/>
        </w:rPr>
      </w:pPr>
      <w:r w:rsidRPr="007433C5">
        <w:rPr>
          <w:color w:val="4472C4" w:themeColor="accent1"/>
        </w:rPr>
        <w:t>Global Reach</w:t>
      </w:r>
      <w:ins w:id="4" w:author="Microsoft Office User" w:date="2017-06-14T13:06:00Z">
        <w:r w:rsidR="008328A0">
          <w:rPr>
            <w:color w:val="4472C4" w:themeColor="accent1"/>
          </w:rPr>
          <w:t xml:space="preserve"> (cfchildren.org/mission-vision/global-reach)</w:t>
        </w:r>
      </w:ins>
    </w:p>
    <w:p w14:paraId="43C40342" w14:textId="77777777" w:rsidR="003D0418" w:rsidRDefault="003D0418"/>
    <w:p w14:paraId="146BB592" w14:textId="1639D599" w:rsidR="00746044" w:rsidRDefault="003D0418">
      <w:pPr>
        <w:rPr>
          <w:b/>
        </w:rPr>
      </w:pPr>
      <w:r>
        <w:rPr>
          <w:b/>
        </w:rPr>
        <w:t>Policy &amp; Advocacy</w:t>
      </w:r>
    </w:p>
    <w:p w14:paraId="3A7E3165" w14:textId="4BBE1DAD" w:rsidR="003D0418" w:rsidRDefault="007433C5">
      <w:r>
        <w:t xml:space="preserve">Our </w:t>
      </w:r>
      <w:r w:rsidR="009A46EA">
        <w:t>policy and advocacy efforts</w:t>
      </w:r>
      <w:r>
        <w:t xml:space="preserve"> are an integral part of our mission to</w:t>
      </w:r>
      <w:r w:rsidR="009A46EA">
        <w:t xml:space="preserve"> </w:t>
      </w:r>
      <w:r w:rsidR="00B5422A">
        <w:t xml:space="preserve">help </w:t>
      </w:r>
      <w:r w:rsidR="009A46EA">
        <w:t>ensure the safety and well-being of children. Visit cfchildren.org to learn more about our policy and advocacy work.</w:t>
      </w:r>
    </w:p>
    <w:p w14:paraId="5DE8E768" w14:textId="77777777" w:rsidR="009A46EA" w:rsidRDefault="009A46EA"/>
    <w:p w14:paraId="6346A603" w14:textId="2077238D" w:rsidR="009A46EA" w:rsidRPr="006C073F" w:rsidRDefault="009A46EA">
      <w:pPr>
        <w:rPr>
          <w:color w:val="4472C4" w:themeColor="accent1"/>
        </w:rPr>
      </w:pPr>
      <w:r w:rsidRPr="006C073F">
        <w:rPr>
          <w:color w:val="4472C4" w:themeColor="accent1"/>
        </w:rPr>
        <w:t>Policy &amp; Advocacy</w:t>
      </w:r>
      <w:ins w:id="5" w:author="Microsoft Office User" w:date="2017-06-14T13:07:00Z">
        <w:r w:rsidR="00B67D7B">
          <w:rPr>
            <w:color w:val="4472C4" w:themeColor="accent1"/>
          </w:rPr>
          <w:t xml:space="preserve"> (cfchildren.org/policy-advocacy)</w:t>
        </w:r>
      </w:ins>
    </w:p>
    <w:p w14:paraId="589EE867" w14:textId="77777777" w:rsidR="009A46EA" w:rsidRPr="006C073F" w:rsidRDefault="009A46EA">
      <w:pPr>
        <w:rPr>
          <w:color w:val="4472C4" w:themeColor="accent1"/>
        </w:rPr>
      </w:pPr>
    </w:p>
    <w:p w14:paraId="42BA6E55" w14:textId="159BA57A" w:rsidR="009A46EA" w:rsidRPr="006C073F" w:rsidRDefault="009A46EA">
      <w:pPr>
        <w:rPr>
          <w:color w:val="4472C4" w:themeColor="accent1"/>
        </w:rPr>
      </w:pPr>
      <w:r w:rsidRPr="006C073F">
        <w:rPr>
          <w:color w:val="4472C4" w:themeColor="accent1"/>
        </w:rPr>
        <w:t>Joint Advocacy</w:t>
      </w:r>
      <w:ins w:id="6" w:author="Microsoft Office User" w:date="2017-06-14T13:07:00Z">
        <w:r w:rsidR="00B67D7B">
          <w:rPr>
            <w:color w:val="4472C4" w:themeColor="accent1"/>
          </w:rPr>
          <w:t xml:space="preserve"> (cfchildren.org/policy-advocacy/joint-advocacy)</w:t>
        </w:r>
      </w:ins>
    </w:p>
    <w:p w14:paraId="473F7365" w14:textId="77777777" w:rsidR="00746044" w:rsidRDefault="00746044"/>
    <w:p w14:paraId="0054A714" w14:textId="5FAE838E" w:rsidR="007A72EF" w:rsidRDefault="00916973">
      <w:pPr>
        <w:rPr>
          <w:b/>
        </w:rPr>
      </w:pPr>
      <w:r w:rsidRPr="00916973">
        <w:rPr>
          <w:b/>
        </w:rPr>
        <w:t>Team</w:t>
      </w:r>
    </w:p>
    <w:p w14:paraId="05EED2B1" w14:textId="44F9C1CB" w:rsidR="00916973" w:rsidRDefault="00D02D1B">
      <w:r>
        <w:t xml:space="preserve">Meet the team behind the </w:t>
      </w:r>
      <w:r w:rsidRPr="00D02D1B">
        <w:rPr>
          <w:i/>
        </w:rPr>
        <w:t>Second Step</w:t>
      </w:r>
      <w:r>
        <w:t xml:space="preserve"> Suit</w:t>
      </w:r>
      <w:r w:rsidR="002F5DC4">
        <w:t>e</w:t>
      </w:r>
      <w:r>
        <w:t xml:space="preserve">, including our board, directors, and more. </w:t>
      </w:r>
      <w:r w:rsidR="00692CF0">
        <w:t>If you’re interested in becoming part of our team and mission, take a look at our current job openings.</w:t>
      </w:r>
    </w:p>
    <w:p w14:paraId="6E416011" w14:textId="77777777" w:rsidR="00692CF0" w:rsidRDefault="00692CF0"/>
    <w:p w14:paraId="316A91AF" w14:textId="0F27F737" w:rsidR="00692CF0" w:rsidRPr="006C073F" w:rsidRDefault="00692CF0">
      <w:pPr>
        <w:rPr>
          <w:color w:val="4472C4" w:themeColor="accent1"/>
        </w:rPr>
      </w:pPr>
      <w:r w:rsidRPr="006C073F">
        <w:rPr>
          <w:color w:val="4472C4" w:themeColor="accent1"/>
        </w:rPr>
        <w:t>Our Team</w:t>
      </w:r>
      <w:ins w:id="7" w:author="Microsoft Office User" w:date="2017-06-14T13:07:00Z">
        <w:r w:rsidR="00B67D7B">
          <w:rPr>
            <w:color w:val="4472C4" w:themeColor="accent1"/>
          </w:rPr>
          <w:t xml:space="preserve"> (cfchildren.org/team)</w:t>
        </w:r>
      </w:ins>
    </w:p>
    <w:p w14:paraId="6063A2AA" w14:textId="77777777" w:rsidR="00692CF0" w:rsidRPr="006C073F" w:rsidRDefault="00692CF0">
      <w:pPr>
        <w:rPr>
          <w:color w:val="4472C4" w:themeColor="accent1"/>
        </w:rPr>
      </w:pPr>
    </w:p>
    <w:p w14:paraId="4718AB82" w14:textId="3E6F93D9" w:rsidR="00692CF0" w:rsidRPr="006C073F" w:rsidRDefault="00692CF0">
      <w:pPr>
        <w:rPr>
          <w:color w:val="4472C4" w:themeColor="accent1"/>
        </w:rPr>
      </w:pPr>
      <w:r w:rsidRPr="006C073F">
        <w:rPr>
          <w:color w:val="4472C4" w:themeColor="accent1"/>
        </w:rPr>
        <w:t>Job Opportunities</w:t>
      </w:r>
      <w:ins w:id="8" w:author="Microsoft Office User" w:date="2017-06-14T13:07:00Z">
        <w:r w:rsidR="00B67D7B">
          <w:rPr>
            <w:color w:val="4472C4" w:themeColor="accent1"/>
          </w:rPr>
          <w:t xml:space="preserve"> (cfchildren.org/careers)</w:t>
        </w:r>
      </w:ins>
    </w:p>
    <w:p w14:paraId="6A318141" w14:textId="77777777" w:rsidR="00F755DE" w:rsidRDefault="00F755DE"/>
    <w:p w14:paraId="5D9F8919" w14:textId="4C5B6B55" w:rsidR="00F755DE" w:rsidRDefault="00F755DE">
      <w:r w:rsidRPr="00F755DE">
        <w:rPr>
          <w:b/>
        </w:rPr>
        <w:t>Press</w:t>
      </w:r>
    </w:p>
    <w:p w14:paraId="5F010DBE" w14:textId="431B5E5F" w:rsidR="00692CF0" w:rsidRDefault="00596F1E">
      <w:r>
        <w:t xml:space="preserve">Stay up to date on the latest news from </w:t>
      </w:r>
      <w:r w:rsidR="00F20951">
        <w:t>our team</w:t>
      </w:r>
      <w:r>
        <w:t>.</w:t>
      </w:r>
    </w:p>
    <w:p w14:paraId="0D417B33" w14:textId="77777777" w:rsidR="00717C38" w:rsidRDefault="00717C38"/>
    <w:p w14:paraId="31CA4CCC" w14:textId="5987C7C5" w:rsidR="00717C38" w:rsidRDefault="00717C38">
      <w:r w:rsidRPr="006C073F">
        <w:rPr>
          <w:color w:val="4472C4" w:themeColor="accent1"/>
        </w:rPr>
        <w:t>Press Releases</w:t>
      </w:r>
      <w:ins w:id="9" w:author="Microsoft Office User" w:date="2017-06-14T13:07:00Z">
        <w:r w:rsidR="00B67D7B">
          <w:rPr>
            <w:color w:val="4472C4" w:themeColor="accent1"/>
          </w:rPr>
          <w:t xml:space="preserve"> (cfchildren.org/press/press-releases)</w:t>
        </w:r>
      </w:ins>
      <w:bookmarkStart w:id="10" w:name="_GoBack"/>
      <w:bookmarkEnd w:id="10"/>
    </w:p>
    <w:p w14:paraId="5F2C671F" w14:textId="77777777" w:rsidR="006C073F" w:rsidRDefault="006C073F"/>
    <w:p w14:paraId="6FF1CB53" w14:textId="77777777" w:rsidR="00355B36" w:rsidRDefault="00355B36" w:rsidP="00355B36">
      <w:pPr>
        <w:rPr>
          <w:b/>
        </w:rPr>
      </w:pPr>
      <w:r>
        <w:rPr>
          <w:b/>
        </w:rPr>
        <w:lastRenderedPageBreak/>
        <w:t>Get in Touch</w:t>
      </w:r>
    </w:p>
    <w:p w14:paraId="2A122C6F" w14:textId="144F3DE3" w:rsidR="00355B36" w:rsidRDefault="00355B36" w:rsidP="00355B36">
      <w:r>
        <w:t>Please reach out with any que</w:t>
      </w:r>
      <w:r w:rsidR="00777A16">
        <w:t>stion or customer service needs. W</w:t>
      </w:r>
      <w:r>
        <w:t>e look forward to assisting you.</w:t>
      </w:r>
    </w:p>
    <w:p w14:paraId="163F6CC7" w14:textId="77777777" w:rsidR="00355B36" w:rsidRDefault="00355B36" w:rsidP="00355B36"/>
    <w:p w14:paraId="1A3CC897" w14:textId="4DD84D6F" w:rsidR="00355B36" w:rsidRPr="006C073F" w:rsidRDefault="00777A16" w:rsidP="00355B36">
      <w:pPr>
        <w:rPr>
          <w:color w:val="4472C4" w:themeColor="accent1"/>
        </w:rPr>
      </w:pPr>
      <w:r>
        <w:rPr>
          <w:color w:val="4472C4" w:themeColor="accent1"/>
        </w:rPr>
        <w:t>CTA:</w:t>
      </w:r>
      <w:r>
        <w:rPr>
          <w:color w:val="4472C4" w:themeColor="accent1"/>
        </w:rPr>
        <w:tab/>
      </w:r>
      <w:r w:rsidR="00355B36" w:rsidRPr="006C073F">
        <w:rPr>
          <w:color w:val="4472C4" w:themeColor="accent1"/>
        </w:rPr>
        <w:t>Contact Us</w:t>
      </w:r>
    </w:p>
    <w:p w14:paraId="558F0514" w14:textId="67B42654" w:rsidR="006C073F" w:rsidRDefault="006C073F">
      <w:pPr>
        <w:rPr>
          <w:color w:val="4472C4" w:themeColor="accent1"/>
        </w:rPr>
      </w:pPr>
    </w:p>
    <w:p w14:paraId="64BCA388" w14:textId="62E9D82E" w:rsidR="00355B36" w:rsidRPr="00B55B3A" w:rsidRDefault="00355B36">
      <w:pPr>
        <w:rPr>
          <w:b/>
          <w:color w:val="4472C4" w:themeColor="accent1"/>
          <w:highlight w:val="green"/>
          <w:rPrChange w:id="11" w:author="Microsoft Office User" w:date="2017-06-06T14:13:00Z">
            <w:rPr>
              <w:b/>
              <w:color w:val="4472C4" w:themeColor="accent1"/>
            </w:rPr>
          </w:rPrChange>
        </w:rPr>
      </w:pPr>
      <w:r w:rsidRPr="00B55B3A">
        <w:rPr>
          <w:b/>
          <w:color w:val="4472C4" w:themeColor="accent1"/>
          <w:highlight w:val="green"/>
          <w:rPrChange w:id="12" w:author="Microsoft Office User" w:date="2017-06-06T14:13:00Z">
            <w:rPr>
              <w:b/>
              <w:color w:val="4472C4" w:themeColor="accent1"/>
            </w:rPr>
          </w:rPrChange>
        </w:rPr>
        <w:t>Previous Programs</w:t>
      </w:r>
    </w:p>
    <w:p w14:paraId="33302F06" w14:textId="60E3A017" w:rsidR="00777A16" w:rsidRPr="00B55B3A" w:rsidRDefault="00777A16" w:rsidP="00777A16">
      <w:pPr>
        <w:rPr>
          <w:highlight w:val="green"/>
          <w:rPrChange w:id="13" w:author="Microsoft Office User" w:date="2017-06-06T14:13:00Z">
            <w:rPr/>
          </w:rPrChange>
        </w:rPr>
      </w:pPr>
      <w:r w:rsidRPr="00B55B3A">
        <w:rPr>
          <w:highlight w:val="green"/>
          <w:rPrChange w:id="14" w:author="Microsoft Office User" w:date="2017-06-06T14:13:00Z">
            <w:rPr/>
          </w:rPrChange>
        </w:rPr>
        <w:t>Explore resources and support for our earlier programs.</w:t>
      </w:r>
    </w:p>
    <w:p w14:paraId="5A88C382" w14:textId="77777777" w:rsidR="00777A16" w:rsidRPr="00B55B3A" w:rsidRDefault="00777A16" w:rsidP="00777A16">
      <w:pPr>
        <w:rPr>
          <w:highlight w:val="green"/>
          <w:rPrChange w:id="15" w:author="Microsoft Office User" w:date="2017-06-06T14:13:00Z">
            <w:rPr/>
          </w:rPrChange>
        </w:rPr>
      </w:pPr>
    </w:p>
    <w:p w14:paraId="4BC13342" w14:textId="0BCC934E" w:rsidR="00777A16" w:rsidRDefault="00777A16" w:rsidP="00777A16">
      <w:r w:rsidRPr="00B55B3A">
        <w:rPr>
          <w:highlight w:val="green"/>
          <w:rPrChange w:id="16" w:author="Microsoft Office User" w:date="2017-06-06T14:13:00Z">
            <w:rPr/>
          </w:rPrChange>
        </w:rPr>
        <w:t>CTA:</w:t>
      </w:r>
      <w:r w:rsidRPr="00B55B3A">
        <w:rPr>
          <w:highlight w:val="green"/>
          <w:rPrChange w:id="17" w:author="Microsoft Office User" w:date="2017-06-06T14:13:00Z">
            <w:rPr/>
          </w:rPrChange>
        </w:rPr>
        <w:tab/>
      </w:r>
      <w:r w:rsidR="00C65D1A" w:rsidRPr="00B55B3A">
        <w:rPr>
          <w:color w:val="4472C4" w:themeColor="accent1"/>
          <w:highlight w:val="green"/>
          <w:rPrChange w:id="18" w:author="Microsoft Office User" w:date="2017-06-06T14:13:00Z">
            <w:rPr>
              <w:color w:val="4472C4" w:themeColor="accent1"/>
            </w:rPr>
          </w:rPrChange>
        </w:rPr>
        <w:t>Program Resources</w:t>
      </w:r>
    </w:p>
    <w:p w14:paraId="33DA9098" w14:textId="77777777" w:rsidR="00355B36" w:rsidRPr="00355B36" w:rsidRDefault="00355B36">
      <w:pPr>
        <w:rPr>
          <w:color w:val="4472C4" w:themeColor="accent1"/>
        </w:rPr>
      </w:pPr>
    </w:p>
    <w:sectPr w:rsidR="00355B36" w:rsidRPr="00355B36" w:rsidSect="0024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3E"/>
    <w:rsid w:val="0003649E"/>
    <w:rsid w:val="00114BC2"/>
    <w:rsid w:val="0016623E"/>
    <w:rsid w:val="001932C2"/>
    <w:rsid w:val="00243803"/>
    <w:rsid w:val="002C0A26"/>
    <w:rsid w:val="002F5DC4"/>
    <w:rsid w:val="00310F45"/>
    <w:rsid w:val="00355B36"/>
    <w:rsid w:val="00395365"/>
    <w:rsid w:val="003D0418"/>
    <w:rsid w:val="003D3550"/>
    <w:rsid w:val="005450F1"/>
    <w:rsid w:val="00596F1E"/>
    <w:rsid w:val="005F3DCB"/>
    <w:rsid w:val="00603374"/>
    <w:rsid w:val="00692CF0"/>
    <w:rsid w:val="006C073F"/>
    <w:rsid w:val="00717C38"/>
    <w:rsid w:val="007433C5"/>
    <w:rsid w:val="00746044"/>
    <w:rsid w:val="00777A16"/>
    <w:rsid w:val="007A72EF"/>
    <w:rsid w:val="007C0A3E"/>
    <w:rsid w:val="007C13D1"/>
    <w:rsid w:val="00801B40"/>
    <w:rsid w:val="0082625C"/>
    <w:rsid w:val="008328A0"/>
    <w:rsid w:val="00880E0E"/>
    <w:rsid w:val="008C774C"/>
    <w:rsid w:val="00916973"/>
    <w:rsid w:val="0093185F"/>
    <w:rsid w:val="009A46EA"/>
    <w:rsid w:val="009C6C01"/>
    <w:rsid w:val="00AC08D3"/>
    <w:rsid w:val="00B27E00"/>
    <w:rsid w:val="00B4510A"/>
    <w:rsid w:val="00B5422A"/>
    <w:rsid w:val="00B55B3A"/>
    <w:rsid w:val="00B67D7B"/>
    <w:rsid w:val="00B95D81"/>
    <w:rsid w:val="00BA3F61"/>
    <w:rsid w:val="00C43288"/>
    <w:rsid w:val="00C65D1A"/>
    <w:rsid w:val="00C67224"/>
    <w:rsid w:val="00CA65D9"/>
    <w:rsid w:val="00CC7E92"/>
    <w:rsid w:val="00D02D1B"/>
    <w:rsid w:val="00E1772A"/>
    <w:rsid w:val="00E23BF1"/>
    <w:rsid w:val="00F05FA6"/>
    <w:rsid w:val="00F20951"/>
    <w:rsid w:val="00F755DE"/>
    <w:rsid w:val="00F81B71"/>
    <w:rsid w:val="00F97A3E"/>
    <w:rsid w:val="00FA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AD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B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Alyse Smythe</dc:creator>
  <cp:keywords/>
  <dc:description/>
  <cp:lastModifiedBy>Microsoft Office User</cp:lastModifiedBy>
  <cp:revision>2</cp:revision>
  <dcterms:created xsi:type="dcterms:W3CDTF">2017-06-14T20:08:00Z</dcterms:created>
  <dcterms:modified xsi:type="dcterms:W3CDTF">2017-06-14T20:08:00Z</dcterms:modified>
</cp:coreProperties>
</file>