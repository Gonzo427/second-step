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3418B" w14:textId="79B238B1" w:rsidR="00E02E23" w:rsidRPr="00A879C0" w:rsidRDefault="00E02E23" w:rsidP="00045C8F">
      <w:pPr>
        <w:pStyle w:val="p1"/>
        <w:rPr>
          <w:rStyle w:val="s1"/>
          <w:rFonts w:ascii="Cambria" w:hAnsi="Cambria"/>
          <w:b/>
          <w:bCs/>
          <w:sz w:val="24"/>
          <w:szCs w:val="24"/>
          <w:u w:val="single"/>
        </w:rPr>
      </w:pPr>
      <w:bookmarkStart w:id="0" w:name="_GoBack"/>
      <w:bookmarkEnd w:id="0"/>
      <w:r w:rsidRPr="00A879C0">
        <w:rPr>
          <w:rStyle w:val="s1"/>
          <w:rFonts w:ascii="Cambria" w:hAnsi="Cambria"/>
          <w:b/>
          <w:bCs/>
          <w:sz w:val="24"/>
          <w:szCs w:val="24"/>
          <w:u w:val="single"/>
        </w:rPr>
        <w:t>SSORG-460</w:t>
      </w:r>
    </w:p>
    <w:p w14:paraId="2F7D6C58" w14:textId="4535DE81" w:rsidR="00E02E23" w:rsidRPr="00A879C0" w:rsidRDefault="00E02E23" w:rsidP="00045C8F">
      <w:pPr>
        <w:pStyle w:val="p1"/>
        <w:rPr>
          <w:rStyle w:val="s1"/>
          <w:rFonts w:ascii="Cambria" w:hAnsi="Cambria"/>
          <w:b/>
          <w:bCs/>
          <w:sz w:val="24"/>
          <w:szCs w:val="24"/>
          <w:u w:val="single"/>
        </w:rPr>
      </w:pPr>
      <w:r w:rsidRPr="00A879C0">
        <w:rPr>
          <w:rStyle w:val="s1"/>
          <w:rFonts w:ascii="Cambria" w:hAnsi="Cambria"/>
          <w:b/>
          <w:bCs/>
          <w:sz w:val="24"/>
          <w:szCs w:val="24"/>
          <w:u w:val="single"/>
        </w:rPr>
        <w:t>Child Protection Unit Marketing Page</w:t>
      </w:r>
    </w:p>
    <w:p w14:paraId="43C674D8" w14:textId="77777777" w:rsidR="00E02E23" w:rsidRDefault="00E02E23" w:rsidP="00045C8F">
      <w:pPr>
        <w:pStyle w:val="p1"/>
        <w:rPr>
          <w:rStyle w:val="s1"/>
          <w:rFonts w:ascii="Cambria" w:hAnsi="Cambria"/>
          <w:b/>
          <w:bCs/>
          <w:sz w:val="24"/>
          <w:szCs w:val="24"/>
        </w:rPr>
      </w:pPr>
    </w:p>
    <w:p w14:paraId="1C661F78" w14:textId="28F2AB87" w:rsidR="00A879C0" w:rsidRDefault="00045C8F" w:rsidP="00045C8F">
      <w:pPr>
        <w:pStyle w:val="p1"/>
        <w:rPr>
          <w:rStyle w:val="apple-tab-span"/>
          <w:rFonts w:ascii="Cambria" w:hAnsi="Cambria"/>
          <w:b/>
          <w:bCs/>
          <w:sz w:val="24"/>
          <w:szCs w:val="24"/>
        </w:rPr>
      </w:pPr>
      <w:r w:rsidRPr="00E02E23">
        <w:rPr>
          <w:rStyle w:val="s1"/>
          <w:rFonts w:ascii="Cambria" w:hAnsi="Cambria"/>
          <w:b/>
          <w:bCs/>
          <w:sz w:val="24"/>
          <w:szCs w:val="24"/>
        </w:rPr>
        <w:t>Page Headline:</w:t>
      </w:r>
    </w:p>
    <w:p w14:paraId="4A381B26" w14:textId="14D1EF4D" w:rsidR="00045C8F" w:rsidRPr="00E02E23" w:rsidRDefault="00045C8F" w:rsidP="00045C8F">
      <w:pPr>
        <w:pStyle w:val="p1"/>
        <w:rPr>
          <w:rFonts w:ascii="Cambria" w:hAnsi="Cambria"/>
          <w:sz w:val="24"/>
          <w:szCs w:val="24"/>
        </w:rPr>
      </w:pPr>
      <w:r w:rsidRPr="00E02E23">
        <w:rPr>
          <w:rStyle w:val="s1"/>
          <w:rFonts w:ascii="Cambria" w:hAnsi="Cambria"/>
          <w:i/>
          <w:iCs/>
          <w:sz w:val="24"/>
          <w:szCs w:val="24"/>
        </w:rPr>
        <w:t>Second Step</w:t>
      </w:r>
      <w:r w:rsidRPr="00E02E23">
        <w:rPr>
          <w:rStyle w:val="s1"/>
          <w:rFonts w:ascii="Cambria" w:hAnsi="Cambria"/>
          <w:sz w:val="24"/>
          <w:szCs w:val="24"/>
        </w:rPr>
        <w:t xml:space="preserve"> </w:t>
      </w:r>
      <w:r w:rsidR="00B908D5" w:rsidRPr="00E02E23">
        <w:rPr>
          <w:rStyle w:val="s1"/>
          <w:rFonts w:ascii="Cambria" w:hAnsi="Cambria"/>
          <w:sz w:val="24"/>
          <w:szCs w:val="24"/>
        </w:rPr>
        <w:t>Child</w:t>
      </w:r>
      <w:r w:rsidRPr="00E02E23">
        <w:rPr>
          <w:rStyle w:val="s1"/>
          <w:rFonts w:ascii="Cambria" w:hAnsi="Cambria"/>
          <w:sz w:val="24"/>
          <w:szCs w:val="24"/>
        </w:rPr>
        <w:t xml:space="preserve"> Pr</w:t>
      </w:r>
      <w:r w:rsidR="00B908D5" w:rsidRPr="00E02E23">
        <w:rPr>
          <w:rStyle w:val="s1"/>
          <w:rFonts w:ascii="Cambria" w:hAnsi="Cambria"/>
          <w:sz w:val="24"/>
          <w:szCs w:val="24"/>
        </w:rPr>
        <w:t>otection</w:t>
      </w:r>
      <w:r w:rsidRPr="00E02E23">
        <w:rPr>
          <w:rStyle w:val="s1"/>
          <w:rFonts w:ascii="Cambria" w:hAnsi="Cambria"/>
          <w:sz w:val="24"/>
          <w:szCs w:val="24"/>
        </w:rPr>
        <w:t xml:space="preserve"> Unit</w:t>
      </w:r>
    </w:p>
    <w:p w14:paraId="657656F8" w14:textId="77777777" w:rsidR="00045C8F" w:rsidRPr="00E02E23" w:rsidRDefault="00045C8F" w:rsidP="00045C8F">
      <w:pPr>
        <w:pStyle w:val="p2"/>
        <w:rPr>
          <w:rFonts w:ascii="Cambria" w:hAnsi="Cambria"/>
          <w:sz w:val="24"/>
          <w:szCs w:val="24"/>
        </w:rPr>
      </w:pPr>
    </w:p>
    <w:p w14:paraId="54D612FF" w14:textId="00AB35E9" w:rsidR="00A879C0" w:rsidRDefault="00045C8F" w:rsidP="00045C8F">
      <w:pPr>
        <w:pStyle w:val="p1"/>
        <w:rPr>
          <w:rStyle w:val="apple-tab-span"/>
          <w:rFonts w:ascii="Cambria" w:hAnsi="Cambria"/>
          <w:b/>
          <w:bCs/>
          <w:sz w:val="24"/>
          <w:szCs w:val="24"/>
        </w:rPr>
      </w:pPr>
      <w:r w:rsidRPr="00E02E23">
        <w:rPr>
          <w:rStyle w:val="s1"/>
          <w:rFonts w:ascii="Cambria" w:hAnsi="Cambria"/>
          <w:b/>
          <w:bCs/>
          <w:sz w:val="24"/>
          <w:szCs w:val="24"/>
        </w:rPr>
        <w:t>Headline:</w:t>
      </w:r>
    </w:p>
    <w:p w14:paraId="07F363F4" w14:textId="30D38A92" w:rsidR="00045C8F" w:rsidRPr="00E02E23" w:rsidRDefault="002A64AD" w:rsidP="00045C8F">
      <w:pPr>
        <w:pStyle w:val="p1"/>
        <w:rPr>
          <w:rStyle w:val="s1"/>
          <w:rFonts w:ascii="Cambria" w:hAnsi="Cambria"/>
          <w:sz w:val="24"/>
          <w:szCs w:val="24"/>
        </w:rPr>
      </w:pPr>
      <w:r w:rsidRPr="00964BF6">
        <w:rPr>
          <w:rStyle w:val="apple-tab-span"/>
          <w:rFonts w:ascii="Cambria" w:hAnsi="Cambria"/>
          <w:bCs/>
          <w:sz w:val="24"/>
          <w:szCs w:val="24"/>
        </w:rPr>
        <w:t>W</w:t>
      </w:r>
      <w:r w:rsidR="003479C5" w:rsidRPr="00964BF6">
        <w:rPr>
          <w:rStyle w:val="apple-tab-span"/>
          <w:rFonts w:ascii="Cambria" w:hAnsi="Cambria"/>
          <w:bCs/>
          <w:sz w:val="24"/>
          <w:szCs w:val="24"/>
        </w:rPr>
        <w:t>orking together to keep kids</w:t>
      </w:r>
      <w:r w:rsidR="00911141" w:rsidRPr="00964BF6">
        <w:rPr>
          <w:rStyle w:val="apple-tab-span"/>
          <w:rFonts w:ascii="Cambria" w:hAnsi="Cambria"/>
          <w:bCs/>
          <w:sz w:val="24"/>
          <w:szCs w:val="24"/>
        </w:rPr>
        <w:t xml:space="preserve"> </w:t>
      </w:r>
      <w:r w:rsidRPr="00964BF6">
        <w:rPr>
          <w:rStyle w:val="apple-tab-span"/>
          <w:rFonts w:ascii="Cambria" w:hAnsi="Cambria"/>
          <w:bCs/>
          <w:sz w:val="24"/>
          <w:szCs w:val="24"/>
        </w:rPr>
        <w:t xml:space="preserve">safe </w:t>
      </w:r>
      <w:r w:rsidR="00911141" w:rsidRPr="00964BF6">
        <w:rPr>
          <w:rStyle w:val="apple-tab-span"/>
          <w:rFonts w:ascii="Cambria" w:hAnsi="Cambria"/>
          <w:bCs/>
          <w:sz w:val="24"/>
          <w:szCs w:val="24"/>
        </w:rPr>
        <w:t xml:space="preserve">from </w:t>
      </w:r>
      <w:r w:rsidRPr="00964BF6">
        <w:rPr>
          <w:rStyle w:val="apple-tab-span"/>
          <w:rFonts w:ascii="Cambria" w:hAnsi="Cambria"/>
          <w:bCs/>
          <w:sz w:val="24"/>
          <w:szCs w:val="24"/>
        </w:rPr>
        <w:t>abuse</w:t>
      </w:r>
    </w:p>
    <w:p w14:paraId="18B18EE4" w14:textId="77777777" w:rsidR="00045C8F" w:rsidRPr="00E02E23" w:rsidRDefault="00045C8F" w:rsidP="00045C8F">
      <w:pPr>
        <w:pStyle w:val="p2"/>
        <w:rPr>
          <w:rFonts w:ascii="Cambria" w:hAnsi="Cambria"/>
          <w:sz w:val="24"/>
          <w:szCs w:val="24"/>
        </w:rPr>
      </w:pPr>
    </w:p>
    <w:p w14:paraId="572A4B60" w14:textId="433FD348" w:rsidR="00F97BC0" w:rsidRDefault="00045C8F" w:rsidP="00045C8F">
      <w:pPr>
        <w:pStyle w:val="p1"/>
        <w:rPr>
          <w:rStyle w:val="s1"/>
          <w:rFonts w:ascii="Cambria" w:hAnsi="Cambria"/>
          <w:b/>
          <w:bCs/>
          <w:sz w:val="24"/>
          <w:szCs w:val="24"/>
        </w:rPr>
      </w:pPr>
      <w:r w:rsidRPr="00E02E23">
        <w:rPr>
          <w:rStyle w:val="s1"/>
          <w:rFonts w:ascii="Cambria" w:hAnsi="Cambria"/>
          <w:b/>
          <w:bCs/>
          <w:sz w:val="24"/>
          <w:szCs w:val="24"/>
        </w:rPr>
        <w:t>Body Copy:</w:t>
      </w:r>
    </w:p>
    <w:p w14:paraId="3850D77B" w14:textId="757BADC1" w:rsidR="001D4789" w:rsidRDefault="00475E69" w:rsidP="00045C8F">
      <w:pPr>
        <w:pStyle w:val="p1"/>
        <w:rPr>
          <w:rStyle w:val="s1"/>
          <w:rFonts w:ascii="Cambria" w:hAnsi="Cambria"/>
          <w:bCs/>
          <w:sz w:val="24"/>
          <w:szCs w:val="24"/>
        </w:rPr>
      </w:pPr>
      <w:r w:rsidRPr="00E02E23">
        <w:rPr>
          <w:rStyle w:val="s1"/>
          <w:rFonts w:ascii="Cambria" w:hAnsi="Cambria"/>
          <w:bCs/>
          <w:sz w:val="24"/>
          <w:szCs w:val="24"/>
        </w:rPr>
        <w:t xml:space="preserve">Working together as a community, we can protect children and keep them safe from abuse. </w:t>
      </w:r>
      <w:r w:rsidRPr="00964BF6">
        <w:rPr>
          <w:rStyle w:val="s1"/>
          <w:rFonts w:ascii="Cambria" w:hAnsi="Cambria"/>
          <w:bCs/>
          <w:sz w:val="24"/>
          <w:szCs w:val="24"/>
        </w:rPr>
        <w:t xml:space="preserve">The </w:t>
      </w:r>
      <w:r w:rsidRPr="00964BF6">
        <w:rPr>
          <w:rStyle w:val="s1"/>
          <w:rFonts w:ascii="Cambria" w:hAnsi="Cambria"/>
          <w:bCs/>
          <w:i/>
          <w:sz w:val="24"/>
          <w:szCs w:val="24"/>
        </w:rPr>
        <w:t>Second Step</w:t>
      </w:r>
      <w:r w:rsidRPr="00964BF6">
        <w:rPr>
          <w:rStyle w:val="s1"/>
          <w:rFonts w:ascii="Cambria" w:hAnsi="Cambria"/>
          <w:bCs/>
          <w:sz w:val="24"/>
          <w:szCs w:val="24"/>
        </w:rPr>
        <w:t xml:space="preserve"> Child Protection Unit </w:t>
      </w:r>
      <w:r w:rsidR="00F32669" w:rsidRPr="00964BF6">
        <w:rPr>
          <w:rStyle w:val="s1"/>
          <w:rFonts w:ascii="Cambria" w:hAnsi="Cambria"/>
          <w:bCs/>
          <w:sz w:val="24"/>
          <w:szCs w:val="24"/>
        </w:rPr>
        <w:t xml:space="preserve">for </w:t>
      </w:r>
      <w:r w:rsidR="00BC32A5" w:rsidRPr="00964BF6">
        <w:rPr>
          <w:rStyle w:val="s1"/>
          <w:rFonts w:ascii="Cambria" w:hAnsi="Cambria"/>
          <w:bCs/>
          <w:sz w:val="24"/>
          <w:szCs w:val="24"/>
        </w:rPr>
        <w:t>Early Learning</w:t>
      </w:r>
      <w:r w:rsidR="00F32669" w:rsidRPr="00964BF6">
        <w:rPr>
          <w:rStyle w:val="s1"/>
          <w:rFonts w:ascii="Cambria" w:hAnsi="Cambria"/>
          <w:bCs/>
          <w:sz w:val="24"/>
          <w:szCs w:val="24"/>
        </w:rPr>
        <w:t>–Grade 5</w:t>
      </w:r>
      <w:r w:rsidR="00F97BC0">
        <w:rPr>
          <w:rStyle w:val="s1"/>
          <w:rFonts w:ascii="Cambria" w:hAnsi="Cambria"/>
          <w:bCs/>
          <w:sz w:val="24"/>
          <w:szCs w:val="24"/>
        </w:rPr>
        <w:t xml:space="preserve"> </w:t>
      </w:r>
      <w:r w:rsidRPr="00E02E23">
        <w:rPr>
          <w:rStyle w:val="s1"/>
          <w:rFonts w:ascii="Cambria" w:hAnsi="Cambria"/>
          <w:bCs/>
          <w:sz w:val="24"/>
          <w:szCs w:val="24"/>
        </w:rPr>
        <w:t>provides a comprehensive approa</w:t>
      </w:r>
      <w:r w:rsidR="00F32669" w:rsidRPr="00E02E23">
        <w:rPr>
          <w:rStyle w:val="s1"/>
          <w:rFonts w:ascii="Cambria" w:hAnsi="Cambria"/>
          <w:bCs/>
          <w:sz w:val="24"/>
          <w:szCs w:val="24"/>
        </w:rPr>
        <w:t>ch to child safety.</w:t>
      </w:r>
    </w:p>
    <w:p w14:paraId="14D7F60C" w14:textId="2E135FD9" w:rsidR="00FC0CFB" w:rsidRDefault="00FC0CFB" w:rsidP="00045C8F">
      <w:pPr>
        <w:pStyle w:val="p1"/>
        <w:rPr>
          <w:rStyle w:val="s1"/>
          <w:rFonts w:ascii="Cambria" w:hAnsi="Cambria"/>
          <w:bCs/>
          <w:sz w:val="24"/>
          <w:szCs w:val="24"/>
        </w:rPr>
      </w:pPr>
    </w:p>
    <w:p w14:paraId="6EC37952" w14:textId="739A77F1" w:rsidR="00045C8F" w:rsidRPr="00E02E23" w:rsidRDefault="00F32669" w:rsidP="00045C8F">
      <w:pPr>
        <w:pStyle w:val="p1"/>
        <w:rPr>
          <w:rStyle w:val="s1"/>
          <w:rFonts w:ascii="Cambria" w:hAnsi="Cambria"/>
          <w:bCs/>
          <w:sz w:val="24"/>
          <w:szCs w:val="24"/>
        </w:rPr>
      </w:pPr>
      <w:r w:rsidRPr="00E02E23">
        <w:rPr>
          <w:rStyle w:val="s1"/>
          <w:rFonts w:ascii="Cambria" w:hAnsi="Cambria"/>
          <w:bCs/>
          <w:sz w:val="24"/>
          <w:szCs w:val="24"/>
        </w:rPr>
        <w:t xml:space="preserve">By </w:t>
      </w:r>
      <w:r w:rsidR="00475E69" w:rsidRPr="00E02E23">
        <w:rPr>
          <w:rStyle w:val="s1"/>
          <w:rFonts w:ascii="Cambria" w:hAnsi="Cambria"/>
          <w:bCs/>
          <w:sz w:val="24"/>
          <w:szCs w:val="24"/>
        </w:rPr>
        <w:t>creat</w:t>
      </w:r>
      <w:r w:rsidRPr="00E02E23">
        <w:rPr>
          <w:rStyle w:val="s1"/>
          <w:rFonts w:ascii="Cambria" w:hAnsi="Cambria"/>
          <w:bCs/>
          <w:sz w:val="24"/>
          <w:szCs w:val="24"/>
        </w:rPr>
        <w:t>ing a child protection strategy and educating adults throughout the school</w:t>
      </w:r>
      <w:r w:rsidR="00D710B4" w:rsidRPr="00E02E23">
        <w:rPr>
          <w:rStyle w:val="s1"/>
          <w:rFonts w:ascii="Cambria" w:hAnsi="Cambria"/>
          <w:bCs/>
          <w:sz w:val="24"/>
          <w:szCs w:val="24"/>
        </w:rPr>
        <w:t>,</w:t>
      </w:r>
      <w:r w:rsidR="00475E69" w:rsidRPr="00E02E23">
        <w:rPr>
          <w:rStyle w:val="s1"/>
          <w:rFonts w:ascii="Cambria" w:hAnsi="Cambria"/>
          <w:bCs/>
          <w:sz w:val="24"/>
          <w:szCs w:val="24"/>
        </w:rPr>
        <w:t xml:space="preserve"> you can be prepared to </w:t>
      </w:r>
      <w:r w:rsidR="00C03EAE" w:rsidRPr="00E02E23">
        <w:rPr>
          <w:rStyle w:val="s1"/>
          <w:rFonts w:ascii="Cambria" w:hAnsi="Cambria"/>
          <w:bCs/>
          <w:sz w:val="24"/>
          <w:szCs w:val="24"/>
        </w:rPr>
        <w:t xml:space="preserve">recognize, </w:t>
      </w:r>
      <w:r w:rsidR="00475E69" w:rsidRPr="00E02E23">
        <w:rPr>
          <w:rStyle w:val="s1"/>
          <w:rFonts w:ascii="Cambria" w:hAnsi="Cambria"/>
          <w:bCs/>
          <w:sz w:val="24"/>
          <w:szCs w:val="24"/>
        </w:rPr>
        <w:t>respond</w:t>
      </w:r>
      <w:r w:rsidR="00C03EAE" w:rsidRPr="00E02E23">
        <w:rPr>
          <w:rStyle w:val="s1"/>
          <w:rFonts w:ascii="Cambria" w:hAnsi="Cambria"/>
          <w:bCs/>
          <w:sz w:val="24"/>
          <w:szCs w:val="24"/>
        </w:rPr>
        <w:t xml:space="preserve"> to, and report abuse</w:t>
      </w:r>
      <w:r w:rsidR="00475E69" w:rsidRPr="00E02E23">
        <w:rPr>
          <w:rStyle w:val="s1"/>
          <w:rFonts w:ascii="Cambria" w:hAnsi="Cambria"/>
          <w:bCs/>
          <w:sz w:val="24"/>
          <w:szCs w:val="24"/>
        </w:rPr>
        <w:t>.</w:t>
      </w:r>
      <w:r w:rsidR="001D456E">
        <w:rPr>
          <w:rStyle w:val="s1"/>
          <w:rFonts w:ascii="Cambria" w:hAnsi="Cambria"/>
          <w:bCs/>
          <w:sz w:val="24"/>
          <w:szCs w:val="24"/>
        </w:rPr>
        <w:t xml:space="preserve"> </w:t>
      </w:r>
      <w:del w:id="1" w:author="Author">
        <w:r w:rsidR="001D456E" w:rsidDel="00964BF6">
          <w:rPr>
            <w:rStyle w:val="s1"/>
            <w:rFonts w:ascii="Cambria" w:hAnsi="Cambria"/>
            <w:bCs/>
            <w:sz w:val="24"/>
            <w:szCs w:val="24"/>
          </w:rPr>
          <w:delText>For</w:delText>
        </w:r>
        <w:r w:rsidR="001D456E" w:rsidRPr="00964BF6" w:rsidDel="00964BF6">
          <w:rPr>
            <w:rStyle w:val="s1"/>
            <w:rFonts w:ascii="Cambria" w:hAnsi="Cambria"/>
            <w:bCs/>
            <w:sz w:val="24"/>
            <w:szCs w:val="24"/>
          </w:rPr>
          <w:delText xml:space="preserve"> students</w:delText>
        </w:r>
        <w:r w:rsidR="001D456E" w:rsidDel="00964BF6">
          <w:rPr>
            <w:rStyle w:val="s1"/>
            <w:rFonts w:ascii="Cambria" w:hAnsi="Cambria"/>
            <w:bCs/>
            <w:sz w:val="24"/>
            <w:szCs w:val="24"/>
          </w:rPr>
          <w:delText xml:space="preserve">, </w:delText>
        </w:r>
      </w:del>
      <w:ins w:id="2" w:author="Author">
        <w:r w:rsidR="00964BF6">
          <w:rPr>
            <w:rStyle w:val="s1"/>
            <w:rFonts w:ascii="Cambria" w:hAnsi="Cambria"/>
            <w:bCs/>
            <w:sz w:val="24"/>
            <w:szCs w:val="24"/>
          </w:rPr>
          <w:t>The l</w:t>
        </w:r>
      </w:ins>
      <w:del w:id="3" w:author="Author">
        <w:r w:rsidR="001D456E" w:rsidDel="00964BF6">
          <w:rPr>
            <w:rStyle w:val="s1"/>
            <w:rFonts w:ascii="Cambria" w:hAnsi="Cambria"/>
            <w:bCs/>
            <w:sz w:val="24"/>
            <w:szCs w:val="24"/>
          </w:rPr>
          <w:delText>l</w:delText>
        </w:r>
      </w:del>
      <w:r w:rsidR="001D456E">
        <w:rPr>
          <w:rStyle w:val="s1"/>
          <w:rFonts w:ascii="Cambria" w:hAnsi="Cambria"/>
          <w:bCs/>
          <w:sz w:val="24"/>
          <w:szCs w:val="24"/>
        </w:rPr>
        <w:t>e</w:t>
      </w:r>
      <w:r w:rsidR="004375C1" w:rsidRPr="00E02E23">
        <w:rPr>
          <w:rStyle w:val="s1"/>
          <w:rFonts w:ascii="Cambria" w:hAnsi="Cambria"/>
          <w:bCs/>
          <w:sz w:val="24"/>
          <w:szCs w:val="24"/>
        </w:rPr>
        <w:t xml:space="preserve">ssons </w:t>
      </w:r>
      <w:r w:rsidR="008C5EBB">
        <w:rPr>
          <w:rStyle w:val="s1"/>
          <w:rFonts w:ascii="Cambria" w:hAnsi="Cambria"/>
          <w:bCs/>
          <w:sz w:val="24"/>
          <w:szCs w:val="24"/>
        </w:rPr>
        <w:t xml:space="preserve">in the Child Protection Unit </w:t>
      </w:r>
      <w:r w:rsidR="00200674">
        <w:rPr>
          <w:rStyle w:val="s1"/>
          <w:rFonts w:ascii="Cambria" w:hAnsi="Cambria"/>
          <w:bCs/>
          <w:sz w:val="24"/>
          <w:szCs w:val="24"/>
        </w:rPr>
        <w:t xml:space="preserve">help </w:t>
      </w:r>
      <w:del w:id="4" w:author="Author">
        <w:r w:rsidR="00200674" w:rsidRPr="00964BF6" w:rsidDel="00964BF6">
          <w:rPr>
            <w:rStyle w:val="s1"/>
            <w:rFonts w:ascii="Cambria" w:hAnsi="Cambria"/>
            <w:bCs/>
            <w:sz w:val="24"/>
            <w:szCs w:val="24"/>
          </w:rPr>
          <w:delText>children</w:delText>
        </w:r>
        <w:r w:rsidR="00200674" w:rsidDel="00964BF6">
          <w:rPr>
            <w:rStyle w:val="s1"/>
            <w:rFonts w:ascii="Cambria" w:hAnsi="Cambria"/>
            <w:bCs/>
            <w:sz w:val="24"/>
            <w:szCs w:val="24"/>
          </w:rPr>
          <w:delText xml:space="preserve"> </w:delText>
        </w:r>
      </w:del>
      <w:ins w:id="5" w:author="Author">
        <w:r w:rsidR="00964BF6">
          <w:rPr>
            <w:rStyle w:val="s1"/>
            <w:rFonts w:ascii="Cambria" w:hAnsi="Cambria"/>
            <w:bCs/>
            <w:sz w:val="24"/>
            <w:szCs w:val="24"/>
          </w:rPr>
          <w:t xml:space="preserve">students </w:t>
        </w:r>
      </w:ins>
      <w:r w:rsidR="004375C1" w:rsidRPr="00E02E23">
        <w:rPr>
          <w:rStyle w:val="s1"/>
          <w:rFonts w:ascii="Cambria" w:hAnsi="Cambria"/>
          <w:bCs/>
          <w:sz w:val="24"/>
          <w:szCs w:val="24"/>
        </w:rPr>
        <w:t xml:space="preserve">recognize, report, and refuse </w:t>
      </w:r>
      <w:r w:rsidR="00C64369" w:rsidRPr="00E02E23">
        <w:rPr>
          <w:rStyle w:val="s1"/>
          <w:rFonts w:ascii="Cambria" w:hAnsi="Cambria"/>
          <w:bCs/>
          <w:sz w:val="24"/>
          <w:szCs w:val="24"/>
        </w:rPr>
        <w:t>unsafe situations</w:t>
      </w:r>
      <w:r w:rsidR="004375C1" w:rsidRPr="00E02E23">
        <w:rPr>
          <w:rStyle w:val="s1"/>
          <w:rFonts w:ascii="Cambria" w:hAnsi="Cambria"/>
          <w:bCs/>
          <w:sz w:val="24"/>
          <w:szCs w:val="24"/>
        </w:rPr>
        <w:t>.</w:t>
      </w:r>
    </w:p>
    <w:p w14:paraId="5C123D57" w14:textId="77777777" w:rsidR="00045C8F" w:rsidRPr="00E02E23" w:rsidRDefault="00045C8F" w:rsidP="00045C8F">
      <w:pPr>
        <w:pStyle w:val="p1"/>
        <w:rPr>
          <w:rStyle w:val="s1"/>
          <w:rFonts w:ascii="Cambria" w:hAnsi="Cambria"/>
          <w:sz w:val="24"/>
          <w:szCs w:val="24"/>
        </w:rPr>
      </w:pPr>
    </w:p>
    <w:p w14:paraId="1E210CBE" w14:textId="19B12B2F" w:rsidR="00A879C0" w:rsidRDefault="00A879C0" w:rsidP="00045C8F">
      <w:pPr>
        <w:pStyle w:val="p1"/>
        <w:rPr>
          <w:rFonts w:ascii="Cambria" w:hAnsi="Cambria"/>
          <w:sz w:val="24"/>
          <w:szCs w:val="24"/>
        </w:rPr>
      </w:pPr>
      <w:r w:rsidRPr="00EF0A21">
        <w:rPr>
          <w:rFonts w:ascii="Cambria" w:hAnsi="Cambria"/>
          <w:sz w:val="24"/>
          <w:szCs w:val="24"/>
        </w:rPr>
        <w:t xml:space="preserve">[Shop </w:t>
      </w:r>
      <w:ins w:id="6" w:author="Author">
        <w:r w:rsidR="00EF0A21">
          <w:rPr>
            <w:rFonts w:ascii="Cambria" w:hAnsi="Cambria"/>
            <w:sz w:val="24"/>
            <w:szCs w:val="24"/>
          </w:rPr>
          <w:t>a</w:t>
        </w:r>
      </w:ins>
      <w:del w:id="7" w:author="Author">
        <w:r w:rsidRPr="00EF0A21" w:rsidDel="00EF0A21">
          <w:rPr>
            <w:rFonts w:ascii="Cambria" w:hAnsi="Cambria"/>
            <w:sz w:val="24"/>
            <w:szCs w:val="24"/>
          </w:rPr>
          <w:delText>A</w:delText>
        </w:r>
      </w:del>
      <w:r w:rsidRPr="00EF0A21">
        <w:rPr>
          <w:rFonts w:ascii="Cambria" w:hAnsi="Cambria"/>
          <w:sz w:val="24"/>
          <w:szCs w:val="24"/>
        </w:rPr>
        <w:t>ll</w:t>
      </w:r>
      <w:r>
        <w:rPr>
          <w:rFonts w:ascii="Cambria" w:hAnsi="Cambria"/>
          <w:sz w:val="24"/>
          <w:szCs w:val="24"/>
        </w:rPr>
        <w:t xml:space="preserve"> Child Protection Unit </w:t>
      </w:r>
      <w:ins w:id="8" w:author="Author">
        <w:r w:rsidR="00EF0A21">
          <w:rPr>
            <w:rFonts w:ascii="Cambria" w:hAnsi="Cambria"/>
            <w:sz w:val="24"/>
            <w:szCs w:val="24"/>
          </w:rPr>
          <w:t>p</w:t>
        </w:r>
      </w:ins>
      <w:del w:id="9" w:author="Author">
        <w:r w:rsidDel="00EF0A21">
          <w:rPr>
            <w:rFonts w:ascii="Cambria" w:hAnsi="Cambria"/>
            <w:sz w:val="24"/>
            <w:szCs w:val="24"/>
          </w:rPr>
          <w:delText>P</w:delText>
        </w:r>
      </w:del>
      <w:r>
        <w:rPr>
          <w:rFonts w:ascii="Cambria" w:hAnsi="Cambria"/>
          <w:sz w:val="24"/>
          <w:szCs w:val="24"/>
        </w:rPr>
        <w:t>roducts]</w:t>
      </w:r>
      <w:r w:rsidR="00294A45">
        <w:rPr>
          <w:rFonts w:ascii="Cambria" w:hAnsi="Cambria"/>
          <w:sz w:val="24"/>
          <w:szCs w:val="24"/>
        </w:rPr>
        <w:t xml:space="preserve"> </w:t>
      </w:r>
      <w:r w:rsidR="00294A45" w:rsidRPr="00A66C11">
        <w:rPr>
          <w:rFonts w:ascii="Cambria" w:hAnsi="Cambria"/>
          <w:sz w:val="24"/>
          <w:szCs w:val="24"/>
          <w:highlight w:val="yellow"/>
        </w:rPr>
        <w:t>[LINK NEEDED]</w:t>
      </w:r>
    </w:p>
    <w:p w14:paraId="74F29C21" w14:textId="4B01AF9A" w:rsidR="00A879C0" w:rsidDel="005D7FCF" w:rsidRDefault="00A879C0" w:rsidP="00045C8F">
      <w:pPr>
        <w:pStyle w:val="p1"/>
        <w:rPr>
          <w:del w:id="10" w:author="Author"/>
          <w:rFonts w:ascii="Cambria" w:hAnsi="Cambria"/>
          <w:sz w:val="24"/>
          <w:szCs w:val="24"/>
        </w:rPr>
      </w:pPr>
    </w:p>
    <w:p w14:paraId="1A5C864B" w14:textId="30086642" w:rsidR="00A879C0" w:rsidDel="005D7FCF" w:rsidRDefault="00A879C0" w:rsidP="00045C8F">
      <w:pPr>
        <w:pStyle w:val="p1"/>
        <w:rPr>
          <w:del w:id="11" w:author="Author"/>
          <w:rFonts w:ascii="Cambria" w:hAnsi="Cambria"/>
          <w:sz w:val="24"/>
          <w:szCs w:val="24"/>
        </w:rPr>
      </w:pPr>
    </w:p>
    <w:p w14:paraId="1ABA862F" w14:textId="77777777" w:rsidR="005D7FCF" w:rsidRDefault="005D7FCF" w:rsidP="00045C8F">
      <w:pPr>
        <w:pStyle w:val="p1"/>
        <w:rPr>
          <w:ins w:id="12" w:author="Author"/>
          <w:rFonts w:ascii="Cambria" w:hAnsi="Cambria"/>
          <w:sz w:val="24"/>
          <w:szCs w:val="24"/>
        </w:rPr>
      </w:pPr>
    </w:p>
    <w:p w14:paraId="2DBF50E1" w14:textId="77777777" w:rsidR="005D7FCF" w:rsidRDefault="005D7FCF" w:rsidP="00045C8F">
      <w:pPr>
        <w:pStyle w:val="p1"/>
        <w:rPr>
          <w:ins w:id="13" w:author="Author"/>
          <w:rFonts w:ascii="Cambria" w:hAnsi="Cambria"/>
          <w:sz w:val="24"/>
          <w:szCs w:val="24"/>
        </w:rPr>
      </w:pPr>
    </w:p>
    <w:p w14:paraId="6A9898BA" w14:textId="7C4EE184" w:rsidR="00A879C0" w:rsidRPr="00757873" w:rsidRDefault="00757873" w:rsidP="00045C8F">
      <w:pPr>
        <w:pStyle w:val="p1"/>
        <w:rPr>
          <w:rFonts w:ascii="Cambria" w:hAnsi="Cambria"/>
          <w:b/>
          <w:sz w:val="24"/>
          <w:szCs w:val="24"/>
        </w:rPr>
      </w:pPr>
      <w:r w:rsidRPr="00EF0A21">
        <w:rPr>
          <w:rFonts w:ascii="Cambria" w:hAnsi="Cambria"/>
          <w:b/>
          <w:sz w:val="24"/>
          <w:szCs w:val="24"/>
        </w:rPr>
        <w:t xml:space="preserve">Who </w:t>
      </w:r>
      <w:ins w:id="14" w:author="Author">
        <w:r w:rsidR="0030014F" w:rsidRPr="00EF0A21">
          <w:rPr>
            <w:rFonts w:ascii="Cambria" w:hAnsi="Cambria"/>
            <w:b/>
            <w:sz w:val="24"/>
            <w:szCs w:val="24"/>
          </w:rPr>
          <w:t>I</w:t>
        </w:r>
      </w:ins>
      <w:del w:id="15" w:author="Author">
        <w:r w:rsidRPr="00EF0A21" w:rsidDel="0030014F">
          <w:rPr>
            <w:rFonts w:ascii="Cambria" w:hAnsi="Cambria"/>
            <w:b/>
            <w:sz w:val="24"/>
            <w:szCs w:val="24"/>
          </w:rPr>
          <w:delText>i</w:delText>
        </w:r>
      </w:del>
      <w:r w:rsidRPr="00B758D1">
        <w:rPr>
          <w:rFonts w:ascii="Cambria" w:hAnsi="Cambria"/>
          <w:b/>
          <w:sz w:val="24"/>
          <w:szCs w:val="24"/>
        </w:rPr>
        <w:t xml:space="preserve">s </w:t>
      </w:r>
      <w:r w:rsidRPr="00EF0A21">
        <w:rPr>
          <w:rFonts w:ascii="Cambria" w:hAnsi="Cambria"/>
          <w:b/>
          <w:sz w:val="24"/>
          <w:szCs w:val="24"/>
        </w:rPr>
        <w:t>th</w:t>
      </w:r>
      <w:del w:id="16" w:author="Author">
        <w:r w:rsidRPr="00EF0A21" w:rsidDel="00964BF6">
          <w:rPr>
            <w:rFonts w:ascii="Cambria" w:hAnsi="Cambria"/>
            <w:b/>
            <w:sz w:val="24"/>
            <w:szCs w:val="24"/>
          </w:rPr>
          <w:delText>is</w:delText>
        </w:r>
      </w:del>
      <w:ins w:id="17" w:author="Author">
        <w:r w:rsidR="00964BF6">
          <w:rPr>
            <w:rFonts w:ascii="Cambria" w:hAnsi="Cambria"/>
            <w:b/>
            <w:sz w:val="24"/>
            <w:szCs w:val="24"/>
          </w:rPr>
          <w:t>e Child Protection Unit</w:t>
        </w:r>
      </w:ins>
      <w:r w:rsidRPr="00EF0A21">
        <w:rPr>
          <w:rFonts w:ascii="Cambria" w:hAnsi="Cambria"/>
          <w:b/>
          <w:sz w:val="24"/>
          <w:szCs w:val="24"/>
        </w:rPr>
        <w:t xml:space="preserve"> </w:t>
      </w:r>
      <w:ins w:id="18" w:author="Author">
        <w:r w:rsidR="0030014F" w:rsidRPr="00EF0A21">
          <w:rPr>
            <w:rFonts w:ascii="Cambria" w:hAnsi="Cambria"/>
            <w:b/>
            <w:sz w:val="24"/>
            <w:szCs w:val="24"/>
          </w:rPr>
          <w:t>F</w:t>
        </w:r>
      </w:ins>
      <w:del w:id="19" w:author="Author">
        <w:r w:rsidRPr="00EF0A21" w:rsidDel="0030014F">
          <w:rPr>
            <w:rFonts w:ascii="Cambria" w:hAnsi="Cambria"/>
            <w:b/>
            <w:sz w:val="24"/>
            <w:szCs w:val="24"/>
          </w:rPr>
          <w:delText>f</w:delText>
        </w:r>
      </w:del>
      <w:r w:rsidRPr="00EF0A21">
        <w:rPr>
          <w:rFonts w:ascii="Cambria" w:hAnsi="Cambria"/>
          <w:b/>
          <w:sz w:val="24"/>
          <w:szCs w:val="24"/>
        </w:rPr>
        <w:t>or?</w:t>
      </w:r>
    </w:p>
    <w:p w14:paraId="2B2BD4A9" w14:textId="77777777" w:rsidR="00757873" w:rsidRDefault="00757873" w:rsidP="00045C8F">
      <w:pPr>
        <w:pStyle w:val="p1"/>
        <w:rPr>
          <w:rFonts w:ascii="Cambria" w:hAnsi="Cambria"/>
          <w:sz w:val="24"/>
          <w:szCs w:val="24"/>
        </w:rPr>
      </w:pPr>
    </w:p>
    <w:p w14:paraId="69DD77CA" w14:textId="10FEE57E" w:rsidR="001D4789" w:rsidRDefault="001014B7" w:rsidP="001D456E">
      <w:pPr>
        <w:pStyle w:val="p1"/>
        <w:rPr>
          <w:rFonts w:ascii="Cambria" w:hAnsi="Cambria"/>
          <w:sz w:val="24"/>
          <w:szCs w:val="24"/>
        </w:rPr>
      </w:pPr>
      <w:ins w:id="20" w:author="Jeffrey Nosbaum" w:date="2017-06-13T13:27:00Z">
        <w:r w:rsidRPr="001014B7">
          <w:rPr>
            <w:rFonts w:ascii="Cambria" w:eastAsia="Times New Roman" w:hAnsi="Cambria"/>
            <w:bCs/>
            <w:color w:val="auto"/>
            <w:sz w:val="24"/>
            <w:szCs w:val="24"/>
          </w:rPr>
          <w:t>We developed the Child Protection Unit to</w:t>
        </w:r>
        <w:r w:rsidRPr="001014B7">
          <w:rPr>
            <w:rStyle w:val="apple-converted-space"/>
            <w:rFonts w:ascii="Cambria" w:eastAsia="Times New Roman" w:hAnsi="Cambria"/>
            <w:bCs/>
            <w:color w:val="auto"/>
            <w:sz w:val="24"/>
            <w:szCs w:val="24"/>
          </w:rPr>
          <w:t> </w:t>
        </w:r>
        <w:r w:rsidRPr="001014B7">
          <w:rPr>
            <w:rFonts w:ascii="Cambria" w:eastAsia="Times New Roman" w:hAnsi="Cambria"/>
            <w:bCs/>
            <w:color w:val="auto"/>
            <w:sz w:val="24"/>
            <w:szCs w:val="24"/>
          </w:rPr>
          <w:t>help protect children from all walks of life, all over the world. It includes</w:t>
        </w:r>
        <w:r w:rsidRPr="001014B7">
          <w:rPr>
            <w:rStyle w:val="apple-converted-space"/>
            <w:rFonts w:ascii="Cambria" w:eastAsia="Times New Roman" w:hAnsi="Cambria"/>
            <w:bCs/>
            <w:color w:val="auto"/>
            <w:sz w:val="24"/>
            <w:szCs w:val="24"/>
          </w:rPr>
          <w:t> </w:t>
        </w:r>
        <w:r w:rsidRPr="001014B7">
          <w:rPr>
            <w:rFonts w:ascii="Cambria" w:eastAsia="Times New Roman" w:hAnsi="Cambria"/>
            <w:bCs/>
            <w:color w:val="auto"/>
            <w:sz w:val="24"/>
            <w:szCs w:val="24"/>
          </w:rPr>
          <w:t>training,</w:t>
        </w:r>
        <w:r w:rsidRPr="001014B7">
          <w:rPr>
            <w:rStyle w:val="apple-converted-space"/>
            <w:rFonts w:ascii="Cambria" w:eastAsia="Times New Roman" w:hAnsi="Cambria"/>
            <w:bCs/>
            <w:color w:val="auto"/>
            <w:sz w:val="24"/>
            <w:szCs w:val="24"/>
          </w:rPr>
          <w:t> </w:t>
        </w:r>
        <w:r w:rsidRPr="001014B7">
          <w:rPr>
            <w:rFonts w:ascii="Cambria" w:eastAsia="Times New Roman" w:hAnsi="Cambria"/>
            <w:bCs/>
            <w:color w:val="auto"/>
            <w:sz w:val="24"/>
            <w:szCs w:val="24"/>
          </w:rPr>
          <w:t>guidance,</w:t>
        </w:r>
        <w:r w:rsidRPr="001014B7">
          <w:rPr>
            <w:rStyle w:val="apple-converted-space"/>
            <w:rFonts w:ascii="Cambria" w:eastAsia="Times New Roman" w:hAnsi="Cambria"/>
            <w:bCs/>
            <w:color w:val="auto"/>
            <w:sz w:val="24"/>
            <w:szCs w:val="24"/>
          </w:rPr>
          <w:t> </w:t>
        </w:r>
        <w:r w:rsidRPr="001014B7">
          <w:rPr>
            <w:rFonts w:ascii="Cambria" w:eastAsia="Times New Roman" w:hAnsi="Cambria"/>
            <w:bCs/>
            <w:color w:val="auto"/>
            <w:sz w:val="24"/>
            <w:szCs w:val="24"/>
          </w:rPr>
          <w:t>and resources for administrators, teachers, counselors,</w:t>
        </w:r>
        <w:r w:rsidRPr="001014B7">
          <w:rPr>
            <w:rStyle w:val="apple-converted-space"/>
            <w:rFonts w:ascii="Cambria" w:eastAsia="Times New Roman" w:hAnsi="Cambria"/>
            <w:bCs/>
            <w:color w:val="auto"/>
            <w:sz w:val="24"/>
            <w:szCs w:val="24"/>
          </w:rPr>
          <w:t> </w:t>
        </w:r>
        <w:r w:rsidRPr="001014B7">
          <w:rPr>
            <w:rFonts w:ascii="Cambria" w:eastAsia="Times New Roman" w:hAnsi="Cambria"/>
            <w:bCs/>
            <w:color w:val="auto"/>
            <w:sz w:val="24"/>
            <w:szCs w:val="24"/>
          </w:rPr>
          <w:t xml:space="preserve">and families. For students, lessons are age-appropriate and designed for </w:t>
        </w:r>
        <w:r w:rsidRPr="001014B7">
          <w:rPr>
            <w:rFonts w:ascii="Cambria" w:eastAsia="Times New Roman" w:hAnsi="Cambria"/>
            <w:bCs/>
            <w:sz w:val="24"/>
            <w:szCs w:val="24"/>
          </w:rPr>
          <w:t>early learning through gra</w:t>
        </w:r>
        <w:r w:rsidRPr="001014B7">
          <w:rPr>
            <w:rFonts w:ascii="Cambria" w:eastAsia="Times New Roman" w:hAnsi="Cambria"/>
            <w:bCs/>
            <w:color w:val="auto"/>
            <w:sz w:val="24"/>
            <w:szCs w:val="24"/>
          </w:rPr>
          <w:t>de 5 classrooms.</w:t>
        </w:r>
      </w:ins>
      <w:del w:id="21" w:author="Jeffrey Nosbaum" w:date="2017-06-13T13:27:00Z">
        <w:r w:rsidR="00757873" w:rsidDel="001014B7">
          <w:rPr>
            <w:rFonts w:ascii="Cambria" w:hAnsi="Cambria"/>
            <w:sz w:val="24"/>
            <w:szCs w:val="24"/>
          </w:rPr>
          <w:delText xml:space="preserve">We developed the Child Protection Unit to </w:delText>
        </w:r>
        <w:r w:rsidR="001D456E" w:rsidDel="001014B7">
          <w:rPr>
            <w:rFonts w:ascii="Cambria" w:hAnsi="Cambria"/>
            <w:sz w:val="24"/>
            <w:szCs w:val="24"/>
          </w:rPr>
          <w:delText xml:space="preserve">provide valuable information and lessons </w:delText>
        </w:r>
        <w:r w:rsidR="007216D2" w:rsidDel="001014B7">
          <w:rPr>
            <w:rFonts w:ascii="Cambria" w:hAnsi="Cambria"/>
            <w:sz w:val="24"/>
            <w:szCs w:val="24"/>
          </w:rPr>
          <w:delText>that</w:delText>
        </w:r>
        <w:r w:rsidR="001D4789" w:rsidDel="001014B7">
          <w:rPr>
            <w:rFonts w:ascii="Cambria" w:hAnsi="Cambria"/>
            <w:sz w:val="24"/>
            <w:szCs w:val="24"/>
          </w:rPr>
          <w:delText xml:space="preserve"> </w:delText>
        </w:r>
        <w:r w:rsidR="009F06E8" w:rsidDel="001014B7">
          <w:rPr>
            <w:rFonts w:ascii="Cambria" w:hAnsi="Cambria"/>
            <w:sz w:val="24"/>
            <w:szCs w:val="24"/>
          </w:rPr>
          <w:delText>protect children</w:delText>
        </w:r>
        <w:r w:rsidR="001D456E" w:rsidDel="001014B7">
          <w:rPr>
            <w:rFonts w:ascii="Cambria" w:hAnsi="Cambria"/>
            <w:sz w:val="24"/>
            <w:szCs w:val="24"/>
          </w:rPr>
          <w:delText xml:space="preserve"> </w:delText>
        </w:r>
        <w:r w:rsidR="007C4622" w:rsidDel="001014B7">
          <w:rPr>
            <w:rFonts w:ascii="Cambria" w:hAnsi="Cambria"/>
            <w:sz w:val="24"/>
            <w:szCs w:val="24"/>
          </w:rPr>
          <w:delText>who come from</w:delText>
        </w:r>
        <w:r w:rsidR="001D456E" w:rsidDel="001014B7">
          <w:rPr>
            <w:rFonts w:ascii="Cambria" w:hAnsi="Cambria"/>
            <w:sz w:val="24"/>
            <w:szCs w:val="24"/>
          </w:rPr>
          <w:delText xml:space="preserve"> all walks of life, regardless of socioeconomic status, all over the world. Lessons are age-appropriate, and des</w:delText>
        </w:r>
        <w:r w:rsidR="00A94403" w:rsidDel="001014B7">
          <w:rPr>
            <w:rFonts w:ascii="Cambria" w:hAnsi="Cambria"/>
            <w:sz w:val="24"/>
            <w:szCs w:val="24"/>
          </w:rPr>
          <w:delText>ig</w:delText>
        </w:r>
        <w:r w:rsidR="001D456E" w:rsidDel="001014B7">
          <w:rPr>
            <w:rFonts w:ascii="Cambria" w:hAnsi="Cambria"/>
            <w:sz w:val="24"/>
            <w:szCs w:val="24"/>
          </w:rPr>
          <w:delText>ned for</w:delText>
        </w:r>
        <w:r w:rsidR="00EB0CF6" w:rsidDel="001014B7">
          <w:rPr>
            <w:rFonts w:ascii="Cambria" w:hAnsi="Cambria"/>
            <w:sz w:val="24"/>
            <w:szCs w:val="24"/>
          </w:rPr>
          <w:delText xml:space="preserve"> </w:delText>
        </w:r>
        <w:r w:rsidR="00EB0CF6" w:rsidRPr="001014B7" w:rsidDel="001014B7">
          <w:rPr>
            <w:rFonts w:ascii="Cambria" w:hAnsi="Cambria"/>
            <w:sz w:val="24"/>
            <w:szCs w:val="24"/>
          </w:rPr>
          <w:delText>E</w:delText>
        </w:r>
        <w:r w:rsidR="00757873" w:rsidRPr="001014B7" w:rsidDel="001014B7">
          <w:rPr>
            <w:rFonts w:ascii="Cambria" w:hAnsi="Cambria"/>
            <w:sz w:val="24"/>
            <w:szCs w:val="24"/>
          </w:rPr>
          <w:delText>arly Learning</w:delText>
        </w:r>
        <w:r w:rsidR="00757873" w:rsidDel="001014B7">
          <w:rPr>
            <w:rFonts w:ascii="Cambria" w:hAnsi="Cambria"/>
            <w:sz w:val="24"/>
            <w:szCs w:val="24"/>
          </w:rPr>
          <w:delText xml:space="preserve"> through Grade 5 classrooms.</w:delText>
        </w:r>
      </w:del>
    </w:p>
    <w:p w14:paraId="4B8A1AC1" w14:textId="106766BF" w:rsidR="00757873" w:rsidRDefault="00757873" w:rsidP="00045C8F">
      <w:pPr>
        <w:pStyle w:val="p1"/>
        <w:rPr>
          <w:ins w:id="22" w:author="Author"/>
          <w:rFonts w:ascii="Cambria" w:hAnsi="Cambria"/>
          <w:sz w:val="24"/>
          <w:szCs w:val="24"/>
        </w:rPr>
      </w:pPr>
    </w:p>
    <w:p w14:paraId="29AEDEC3" w14:textId="77777777" w:rsidR="005D7FCF" w:rsidRDefault="005D7FCF" w:rsidP="00045C8F">
      <w:pPr>
        <w:pStyle w:val="p1"/>
        <w:rPr>
          <w:rFonts w:ascii="Cambria" w:hAnsi="Cambria"/>
          <w:sz w:val="24"/>
          <w:szCs w:val="24"/>
        </w:rPr>
      </w:pPr>
    </w:p>
    <w:p w14:paraId="36A07122" w14:textId="4D47BC88" w:rsidR="004D4046" w:rsidDel="00CD4B6F" w:rsidRDefault="004D4046" w:rsidP="00045C8F">
      <w:pPr>
        <w:pStyle w:val="p1"/>
        <w:rPr>
          <w:del w:id="23" w:author="Author"/>
          <w:rFonts w:ascii="Cambria" w:hAnsi="Cambria"/>
          <w:sz w:val="24"/>
          <w:szCs w:val="24"/>
        </w:rPr>
      </w:pPr>
    </w:p>
    <w:p w14:paraId="5CD06BFD" w14:textId="705CE3EA" w:rsidR="00045C8F" w:rsidRPr="004D4046" w:rsidRDefault="001B5441" w:rsidP="00045C8F">
      <w:pPr>
        <w:pStyle w:val="p1"/>
        <w:rPr>
          <w:rFonts w:ascii="Cambria" w:hAnsi="Cambria"/>
          <w:b/>
          <w:sz w:val="24"/>
          <w:szCs w:val="24"/>
        </w:rPr>
      </w:pPr>
      <w:r w:rsidRPr="004D4046">
        <w:rPr>
          <w:rFonts w:ascii="Cambria" w:hAnsi="Cambria"/>
          <w:b/>
          <w:sz w:val="24"/>
          <w:szCs w:val="24"/>
        </w:rPr>
        <w:t>Why Choose</w:t>
      </w:r>
      <w:r w:rsidR="00045C8F" w:rsidRPr="004D4046">
        <w:rPr>
          <w:rFonts w:ascii="Cambria" w:hAnsi="Cambria"/>
          <w:b/>
          <w:sz w:val="24"/>
          <w:szCs w:val="24"/>
        </w:rPr>
        <w:t xml:space="preserve"> the </w:t>
      </w:r>
      <w:r w:rsidR="00045C8F" w:rsidRPr="004D4046">
        <w:rPr>
          <w:rFonts w:ascii="Cambria" w:hAnsi="Cambria"/>
          <w:b/>
          <w:i/>
          <w:sz w:val="24"/>
          <w:szCs w:val="24"/>
        </w:rPr>
        <w:t>Second Step</w:t>
      </w:r>
      <w:r w:rsidR="00045C8F" w:rsidRPr="004D4046">
        <w:rPr>
          <w:rFonts w:ascii="Cambria" w:hAnsi="Cambria"/>
          <w:b/>
          <w:sz w:val="24"/>
          <w:szCs w:val="24"/>
        </w:rPr>
        <w:t xml:space="preserve"> </w:t>
      </w:r>
      <w:r w:rsidR="00B908D5" w:rsidRPr="004D4046">
        <w:rPr>
          <w:rFonts w:ascii="Cambria" w:hAnsi="Cambria"/>
          <w:b/>
          <w:sz w:val="24"/>
          <w:szCs w:val="24"/>
        </w:rPr>
        <w:t>Child Protection</w:t>
      </w:r>
      <w:r w:rsidR="00045C8F" w:rsidRPr="004D4046">
        <w:rPr>
          <w:rFonts w:ascii="Cambria" w:hAnsi="Cambria"/>
          <w:b/>
          <w:sz w:val="24"/>
          <w:szCs w:val="24"/>
        </w:rPr>
        <w:t xml:space="preserve"> Unit</w:t>
      </w:r>
      <w:r w:rsidR="004D4046" w:rsidRPr="004D4046">
        <w:rPr>
          <w:rFonts w:ascii="Cambria" w:hAnsi="Cambria"/>
          <w:b/>
          <w:sz w:val="24"/>
          <w:szCs w:val="24"/>
        </w:rPr>
        <w:t>?</w:t>
      </w:r>
    </w:p>
    <w:p w14:paraId="42CBBC26" w14:textId="77777777" w:rsidR="00045C8F" w:rsidRDefault="00045C8F" w:rsidP="00045C8F">
      <w:pPr>
        <w:pStyle w:val="p1"/>
        <w:rPr>
          <w:ins w:id="24" w:author="Author"/>
          <w:rFonts w:ascii="Cambria" w:hAnsi="Cambria"/>
          <w:sz w:val="24"/>
          <w:szCs w:val="24"/>
        </w:rPr>
      </w:pPr>
    </w:p>
    <w:p w14:paraId="38ACB300" w14:textId="72619EC1" w:rsidR="00B45422" w:rsidRDefault="00B45422" w:rsidP="00045C8F">
      <w:pPr>
        <w:pStyle w:val="p1"/>
        <w:rPr>
          <w:ins w:id="25" w:author="Author"/>
          <w:rFonts w:ascii="Cambria" w:hAnsi="Cambria"/>
          <w:sz w:val="24"/>
          <w:szCs w:val="24"/>
        </w:rPr>
      </w:pPr>
      <w:ins w:id="26" w:author="Author">
        <w:r>
          <w:rPr>
            <w:rFonts w:ascii="Cambria" w:hAnsi="Cambria"/>
            <w:sz w:val="24"/>
            <w:szCs w:val="24"/>
          </w:rPr>
          <w:t>The Child Protection Unit</w:t>
        </w:r>
        <w:r w:rsidR="002C3507">
          <w:rPr>
            <w:rFonts w:ascii="Cambria" w:hAnsi="Cambria"/>
            <w:sz w:val="24"/>
            <w:szCs w:val="24"/>
          </w:rPr>
          <w:t xml:space="preserve"> </w:t>
        </w:r>
      </w:ins>
    </w:p>
    <w:p w14:paraId="3ABF6D34" w14:textId="77777777" w:rsidR="00B45422" w:rsidRPr="00E02E23" w:rsidRDefault="00B45422" w:rsidP="00045C8F">
      <w:pPr>
        <w:pStyle w:val="p1"/>
        <w:rPr>
          <w:rFonts w:ascii="Cambria" w:hAnsi="Cambria"/>
          <w:sz w:val="24"/>
          <w:szCs w:val="24"/>
        </w:rPr>
      </w:pPr>
    </w:p>
    <w:p w14:paraId="1CFDE595" w14:textId="5874306B" w:rsidR="00045C8F" w:rsidRPr="00E02E23" w:rsidRDefault="00B45422" w:rsidP="00045C8F">
      <w:pPr>
        <w:pStyle w:val="p1"/>
        <w:rPr>
          <w:rFonts w:ascii="Cambria" w:hAnsi="Cambria"/>
          <w:b/>
          <w:sz w:val="24"/>
          <w:szCs w:val="24"/>
        </w:rPr>
      </w:pPr>
      <w:ins w:id="27" w:author="Author">
        <w:r>
          <w:rPr>
            <w:rFonts w:ascii="Cambria" w:hAnsi="Cambria"/>
            <w:b/>
            <w:sz w:val="24"/>
            <w:szCs w:val="24"/>
          </w:rPr>
          <w:t xml:space="preserve">Is </w:t>
        </w:r>
      </w:ins>
      <w:r w:rsidR="00200C58" w:rsidRPr="00E02E23">
        <w:rPr>
          <w:rFonts w:ascii="Cambria" w:hAnsi="Cambria"/>
          <w:b/>
          <w:sz w:val="24"/>
          <w:szCs w:val="24"/>
        </w:rPr>
        <w:t>Easy to Use</w:t>
      </w:r>
    </w:p>
    <w:p w14:paraId="535D4E8F" w14:textId="2251BD31" w:rsidR="00045C8F" w:rsidRPr="00E02E23" w:rsidRDefault="00B10BBA" w:rsidP="00045C8F">
      <w:pPr>
        <w:pStyle w:val="p1"/>
        <w:rPr>
          <w:rFonts w:ascii="Cambria" w:hAnsi="Cambria"/>
          <w:sz w:val="24"/>
          <w:szCs w:val="24"/>
        </w:rPr>
      </w:pPr>
      <w:r>
        <w:rPr>
          <w:rFonts w:ascii="Cambria" w:hAnsi="Cambria"/>
          <w:sz w:val="24"/>
          <w:szCs w:val="24"/>
        </w:rPr>
        <w:t>Clear, rules-based, s</w:t>
      </w:r>
      <w:r w:rsidR="008575AB" w:rsidRPr="00E02E23">
        <w:rPr>
          <w:rFonts w:ascii="Cambria" w:hAnsi="Cambria"/>
          <w:sz w:val="24"/>
          <w:szCs w:val="24"/>
        </w:rPr>
        <w:t xml:space="preserve">cripted lessons make </w:t>
      </w:r>
      <w:r w:rsidR="00B20D0C">
        <w:rPr>
          <w:rFonts w:ascii="Cambria" w:hAnsi="Cambria"/>
          <w:sz w:val="24"/>
          <w:szCs w:val="24"/>
        </w:rPr>
        <w:t>it easy to teach children personal safety skills</w:t>
      </w:r>
      <w:r w:rsidR="008575AB" w:rsidRPr="00E02E23">
        <w:rPr>
          <w:rFonts w:ascii="Cambria" w:hAnsi="Cambria"/>
          <w:sz w:val="24"/>
          <w:szCs w:val="24"/>
        </w:rPr>
        <w:t>.</w:t>
      </w:r>
    </w:p>
    <w:p w14:paraId="3D9B9E17" w14:textId="5CE8589A" w:rsidR="00045C8F" w:rsidRDefault="00B20D0C" w:rsidP="00045C8F">
      <w:pPr>
        <w:pStyle w:val="p1"/>
        <w:rPr>
          <w:rFonts w:ascii="Cambria" w:hAnsi="Cambria"/>
          <w:sz w:val="24"/>
          <w:szCs w:val="24"/>
        </w:rPr>
      </w:pPr>
      <w:r>
        <w:rPr>
          <w:rFonts w:ascii="Cambria" w:hAnsi="Cambria"/>
          <w:sz w:val="24"/>
          <w:szCs w:val="24"/>
        </w:rPr>
        <w:t>[</w:t>
      </w:r>
      <w:r w:rsidR="00EC1C79">
        <w:rPr>
          <w:rFonts w:ascii="Cambria" w:hAnsi="Cambria"/>
          <w:sz w:val="24"/>
          <w:szCs w:val="24"/>
        </w:rPr>
        <w:t xml:space="preserve">Jump </w:t>
      </w:r>
      <w:ins w:id="28" w:author="Author">
        <w:r w:rsidR="0030014F">
          <w:rPr>
            <w:rFonts w:ascii="Cambria" w:hAnsi="Cambria"/>
            <w:sz w:val="24"/>
            <w:szCs w:val="24"/>
          </w:rPr>
          <w:t>t</w:t>
        </w:r>
      </w:ins>
      <w:del w:id="29" w:author="Author">
        <w:r w:rsidR="00EC1C79" w:rsidDel="0030014F">
          <w:rPr>
            <w:rFonts w:ascii="Cambria" w:hAnsi="Cambria"/>
            <w:sz w:val="24"/>
            <w:szCs w:val="24"/>
          </w:rPr>
          <w:delText>T</w:delText>
        </w:r>
      </w:del>
      <w:r w:rsidR="00EC1C79">
        <w:rPr>
          <w:rFonts w:ascii="Cambria" w:hAnsi="Cambria"/>
          <w:sz w:val="24"/>
          <w:szCs w:val="24"/>
        </w:rPr>
        <w:t xml:space="preserve">o </w:t>
      </w:r>
      <w:r w:rsidR="00DC33C4" w:rsidRPr="00964BF6">
        <w:rPr>
          <w:rFonts w:ascii="Cambria" w:hAnsi="Cambria"/>
          <w:sz w:val="24"/>
          <w:szCs w:val="24"/>
        </w:rPr>
        <w:t>Lesson Samples</w:t>
      </w:r>
      <w:r>
        <w:rPr>
          <w:rFonts w:ascii="Cambria" w:hAnsi="Cambria"/>
          <w:sz w:val="24"/>
          <w:szCs w:val="24"/>
        </w:rPr>
        <w:t xml:space="preserve">] </w:t>
      </w:r>
      <w:r w:rsidRPr="00134AB2">
        <w:rPr>
          <w:rFonts w:ascii="Cambria" w:hAnsi="Cambria"/>
          <w:sz w:val="24"/>
          <w:szCs w:val="24"/>
          <w:highlight w:val="yellow"/>
        </w:rPr>
        <w:t>[LINK NEEDED]</w:t>
      </w:r>
    </w:p>
    <w:p w14:paraId="34D3CB95" w14:textId="77777777" w:rsidR="00B20D0C" w:rsidRDefault="00B20D0C" w:rsidP="00045C8F">
      <w:pPr>
        <w:pStyle w:val="p1"/>
        <w:rPr>
          <w:rFonts w:ascii="Cambria" w:hAnsi="Cambria"/>
          <w:sz w:val="24"/>
          <w:szCs w:val="24"/>
        </w:rPr>
      </w:pPr>
    </w:p>
    <w:p w14:paraId="77A9279D" w14:textId="54187CFB" w:rsidR="00B20D0C" w:rsidRPr="00E02E23" w:rsidDel="00CD4B6F" w:rsidRDefault="00B20D0C" w:rsidP="00045C8F">
      <w:pPr>
        <w:pStyle w:val="p1"/>
        <w:rPr>
          <w:del w:id="30" w:author="Author"/>
          <w:rFonts w:ascii="Cambria" w:hAnsi="Cambria"/>
          <w:sz w:val="24"/>
          <w:szCs w:val="24"/>
        </w:rPr>
      </w:pPr>
    </w:p>
    <w:p w14:paraId="160C9F8A" w14:textId="63238C20" w:rsidR="00045C8F" w:rsidRPr="00E02E23" w:rsidRDefault="00B45422" w:rsidP="00045C8F">
      <w:pPr>
        <w:pStyle w:val="p1"/>
        <w:rPr>
          <w:rFonts w:ascii="Cambria" w:hAnsi="Cambria"/>
          <w:b/>
          <w:sz w:val="24"/>
          <w:szCs w:val="24"/>
        </w:rPr>
      </w:pPr>
      <w:ins w:id="31" w:author="Author">
        <w:r>
          <w:rPr>
            <w:rFonts w:ascii="Cambria" w:hAnsi="Cambria"/>
            <w:b/>
            <w:sz w:val="24"/>
            <w:szCs w:val="24"/>
          </w:rPr>
          <w:t xml:space="preserve">Includes </w:t>
        </w:r>
      </w:ins>
      <w:r w:rsidR="00200C58" w:rsidRPr="00E02E23">
        <w:rPr>
          <w:rFonts w:ascii="Cambria" w:hAnsi="Cambria"/>
          <w:b/>
          <w:sz w:val="24"/>
          <w:szCs w:val="24"/>
        </w:rPr>
        <w:t>Family Materials</w:t>
      </w:r>
    </w:p>
    <w:p w14:paraId="7D513A09" w14:textId="22EB469E" w:rsidR="00045C8F" w:rsidRDefault="008575AB" w:rsidP="00045C8F">
      <w:pPr>
        <w:pStyle w:val="p1"/>
        <w:rPr>
          <w:rFonts w:ascii="Cambria" w:hAnsi="Cambria"/>
          <w:sz w:val="24"/>
          <w:szCs w:val="24"/>
        </w:rPr>
      </w:pPr>
      <w:del w:id="32" w:author="Jeffrey Nosbaum" w:date="2017-06-13T13:30:00Z">
        <w:r w:rsidRPr="00E02E23" w:rsidDel="001014B7">
          <w:rPr>
            <w:rFonts w:ascii="Cambria" w:hAnsi="Cambria"/>
            <w:sz w:val="24"/>
            <w:szCs w:val="24"/>
          </w:rPr>
          <w:delText xml:space="preserve">Extend </w:delText>
        </w:r>
      </w:del>
      <w:ins w:id="33" w:author="Jeffrey Nosbaum" w:date="2017-06-13T13:30:00Z">
        <w:r w:rsidR="001014B7">
          <w:rPr>
            <w:rFonts w:ascii="Cambria" w:hAnsi="Cambria"/>
            <w:sz w:val="24"/>
            <w:szCs w:val="24"/>
          </w:rPr>
          <w:t>L</w:t>
        </w:r>
      </w:ins>
      <w:del w:id="34" w:author="Jeffrey Nosbaum" w:date="2017-06-13T13:30:00Z">
        <w:r w:rsidRPr="00E02E23" w:rsidDel="001014B7">
          <w:rPr>
            <w:rFonts w:ascii="Cambria" w:hAnsi="Cambria"/>
            <w:sz w:val="24"/>
            <w:szCs w:val="24"/>
          </w:rPr>
          <w:delText>l</w:delText>
        </w:r>
      </w:del>
      <w:r w:rsidRPr="00E02E23">
        <w:rPr>
          <w:rFonts w:ascii="Cambria" w:hAnsi="Cambria"/>
          <w:sz w:val="24"/>
          <w:szCs w:val="24"/>
        </w:rPr>
        <w:t xml:space="preserve">essons </w:t>
      </w:r>
      <w:ins w:id="35" w:author="Jeffrey Nosbaum" w:date="2017-06-13T13:30:00Z">
        <w:r w:rsidR="001014B7">
          <w:rPr>
            <w:rFonts w:ascii="Cambria" w:hAnsi="Cambria"/>
            <w:sz w:val="24"/>
            <w:szCs w:val="24"/>
          </w:rPr>
          <w:t xml:space="preserve">extend </w:t>
        </w:r>
      </w:ins>
      <w:r w:rsidRPr="00E02E23">
        <w:rPr>
          <w:rFonts w:ascii="Cambria" w:hAnsi="Cambria"/>
          <w:sz w:val="24"/>
          <w:szCs w:val="24"/>
        </w:rPr>
        <w:t xml:space="preserve">beyond the classroom with materials </w:t>
      </w:r>
      <w:r w:rsidR="005839C6">
        <w:rPr>
          <w:rFonts w:ascii="Cambria" w:hAnsi="Cambria"/>
          <w:sz w:val="24"/>
          <w:szCs w:val="24"/>
        </w:rPr>
        <w:t xml:space="preserve">and videos </w:t>
      </w:r>
      <w:r w:rsidRPr="00E02E23">
        <w:rPr>
          <w:rFonts w:ascii="Cambria" w:hAnsi="Cambria"/>
          <w:sz w:val="24"/>
          <w:szCs w:val="24"/>
        </w:rPr>
        <w:t xml:space="preserve">that help parents </w:t>
      </w:r>
      <w:r w:rsidR="00C9499D">
        <w:rPr>
          <w:rFonts w:ascii="Cambria" w:hAnsi="Cambria"/>
          <w:sz w:val="24"/>
          <w:szCs w:val="24"/>
        </w:rPr>
        <w:t xml:space="preserve">discuss </w:t>
      </w:r>
      <w:r w:rsidRPr="00E02E23">
        <w:rPr>
          <w:rFonts w:ascii="Cambria" w:hAnsi="Cambria"/>
          <w:sz w:val="24"/>
          <w:szCs w:val="24"/>
        </w:rPr>
        <w:t>personal safety with their children.</w:t>
      </w:r>
    </w:p>
    <w:p w14:paraId="62FE03E7" w14:textId="589BEFE6" w:rsidR="006D76B2" w:rsidRPr="00E02E23" w:rsidRDefault="00761BE0" w:rsidP="00045C8F">
      <w:pPr>
        <w:pStyle w:val="p1"/>
        <w:rPr>
          <w:rFonts w:ascii="Cambria" w:hAnsi="Cambria"/>
          <w:sz w:val="24"/>
          <w:szCs w:val="24"/>
        </w:rPr>
      </w:pPr>
      <w:r>
        <w:rPr>
          <w:rFonts w:ascii="Cambria" w:hAnsi="Cambria"/>
          <w:sz w:val="24"/>
          <w:szCs w:val="24"/>
        </w:rPr>
        <w:t>[</w:t>
      </w:r>
      <w:r w:rsidR="00EC1C79">
        <w:rPr>
          <w:rFonts w:ascii="Cambria" w:hAnsi="Cambria"/>
          <w:sz w:val="24"/>
          <w:szCs w:val="24"/>
        </w:rPr>
        <w:t xml:space="preserve">Jump </w:t>
      </w:r>
      <w:ins w:id="36" w:author="Author">
        <w:r w:rsidR="0030014F">
          <w:rPr>
            <w:rFonts w:ascii="Cambria" w:hAnsi="Cambria"/>
            <w:sz w:val="24"/>
            <w:szCs w:val="24"/>
          </w:rPr>
          <w:t>t</w:t>
        </w:r>
      </w:ins>
      <w:del w:id="37" w:author="Author">
        <w:r w:rsidR="00EC1C79" w:rsidDel="0030014F">
          <w:rPr>
            <w:rFonts w:ascii="Cambria" w:hAnsi="Cambria"/>
            <w:sz w:val="24"/>
            <w:szCs w:val="24"/>
          </w:rPr>
          <w:delText>T</w:delText>
        </w:r>
      </w:del>
      <w:r w:rsidR="00EC1C79">
        <w:rPr>
          <w:rFonts w:ascii="Cambria" w:hAnsi="Cambria"/>
          <w:sz w:val="24"/>
          <w:szCs w:val="24"/>
        </w:rPr>
        <w:t>o</w:t>
      </w:r>
      <w:r>
        <w:rPr>
          <w:rFonts w:ascii="Cambria" w:hAnsi="Cambria"/>
          <w:sz w:val="24"/>
          <w:szCs w:val="24"/>
        </w:rPr>
        <w:t xml:space="preserve"> Family Materials] </w:t>
      </w:r>
      <w:r w:rsidR="00134AB2">
        <w:rPr>
          <w:rFonts w:ascii="Cambria" w:hAnsi="Cambria"/>
          <w:sz w:val="24"/>
          <w:szCs w:val="24"/>
          <w:highlight w:val="yellow"/>
        </w:rPr>
        <w:t>[LINK NEE</w:t>
      </w:r>
      <w:r w:rsidRPr="00134AB2">
        <w:rPr>
          <w:rFonts w:ascii="Cambria" w:hAnsi="Cambria"/>
          <w:sz w:val="24"/>
          <w:szCs w:val="24"/>
          <w:highlight w:val="yellow"/>
        </w:rPr>
        <w:t>DED]</w:t>
      </w:r>
    </w:p>
    <w:p w14:paraId="302C615C" w14:textId="77777777" w:rsidR="00045C8F" w:rsidRDefault="00045C8F" w:rsidP="00045C8F">
      <w:pPr>
        <w:pStyle w:val="p1"/>
        <w:rPr>
          <w:rFonts w:ascii="Cambria" w:hAnsi="Cambria"/>
          <w:b/>
          <w:sz w:val="24"/>
          <w:szCs w:val="24"/>
        </w:rPr>
      </w:pPr>
    </w:p>
    <w:p w14:paraId="118156A3" w14:textId="4A7F7F47" w:rsidR="00877E9D" w:rsidRPr="00E02E23" w:rsidDel="00CD4B6F" w:rsidRDefault="00877E9D" w:rsidP="00045C8F">
      <w:pPr>
        <w:pStyle w:val="p1"/>
        <w:rPr>
          <w:del w:id="38" w:author="Author"/>
          <w:rFonts w:ascii="Cambria" w:hAnsi="Cambria"/>
          <w:b/>
          <w:sz w:val="24"/>
          <w:szCs w:val="24"/>
        </w:rPr>
      </w:pPr>
    </w:p>
    <w:p w14:paraId="319FC417" w14:textId="65C38CDA" w:rsidR="00045C8F" w:rsidRPr="00E02E23" w:rsidRDefault="00B45422" w:rsidP="00045C8F">
      <w:pPr>
        <w:pStyle w:val="p1"/>
        <w:rPr>
          <w:rFonts w:ascii="Cambria" w:hAnsi="Cambria"/>
          <w:b/>
          <w:sz w:val="24"/>
          <w:szCs w:val="24"/>
        </w:rPr>
      </w:pPr>
      <w:ins w:id="39" w:author="Author">
        <w:r>
          <w:rPr>
            <w:rFonts w:ascii="Cambria" w:hAnsi="Cambria"/>
            <w:b/>
            <w:sz w:val="24"/>
            <w:szCs w:val="24"/>
          </w:rPr>
          <w:t xml:space="preserve">Provides </w:t>
        </w:r>
      </w:ins>
      <w:r w:rsidR="00200C58" w:rsidRPr="00E02E23">
        <w:rPr>
          <w:rFonts w:ascii="Cambria" w:hAnsi="Cambria"/>
          <w:b/>
          <w:sz w:val="24"/>
          <w:szCs w:val="24"/>
        </w:rPr>
        <w:t>Staff Training</w:t>
      </w:r>
    </w:p>
    <w:p w14:paraId="59326CA3" w14:textId="6D6B7BEC" w:rsidR="00045C8F" w:rsidRDefault="0042562D" w:rsidP="00045C8F">
      <w:pPr>
        <w:pStyle w:val="p1"/>
        <w:rPr>
          <w:rFonts w:ascii="Cambria" w:hAnsi="Cambria"/>
          <w:sz w:val="24"/>
          <w:szCs w:val="24"/>
        </w:rPr>
      </w:pPr>
      <w:del w:id="40" w:author="Jeffrey Nosbaum" w:date="2017-06-13T13:31:00Z">
        <w:r w:rsidDel="001014B7">
          <w:rPr>
            <w:rFonts w:ascii="Cambria" w:hAnsi="Cambria"/>
            <w:sz w:val="24"/>
            <w:szCs w:val="24"/>
          </w:rPr>
          <w:delText>We take</w:delText>
        </w:r>
      </w:del>
      <w:ins w:id="41" w:author="Jeffrey Nosbaum" w:date="2017-06-13T13:31:00Z">
        <w:r w:rsidR="001014B7">
          <w:rPr>
            <w:rFonts w:ascii="Cambria" w:hAnsi="Cambria"/>
            <w:sz w:val="24"/>
            <w:szCs w:val="24"/>
          </w:rPr>
          <w:t>The Child Protection Unit takes</w:t>
        </w:r>
      </w:ins>
      <w:r>
        <w:rPr>
          <w:rFonts w:ascii="Cambria" w:hAnsi="Cambria"/>
          <w:sz w:val="24"/>
          <w:szCs w:val="24"/>
        </w:rPr>
        <w:t xml:space="preserve"> an integrated approach to child safety by providing</w:t>
      </w:r>
      <w:r w:rsidR="00A72256" w:rsidRPr="00E02E23">
        <w:rPr>
          <w:rFonts w:ascii="Cambria" w:hAnsi="Cambria"/>
          <w:sz w:val="24"/>
          <w:szCs w:val="24"/>
        </w:rPr>
        <w:t xml:space="preserve"> t</w:t>
      </w:r>
      <w:r w:rsidR="00474EB1" w:rsidRPr="00E02E23">
        <w:rPr>
          <w:rFonts w:ascii="Cambria" w:hAnsi="Cambria"/>
          <w:sz w:val="24"/>
          <w:szCs w:val="24"/>
        </w:rPr>
        <w:t>rain</w:t>
      </w:r>
      <w:r w:rsidR="00A72256" w:rsidRPr="00E02E23">
        <w:rPr>
          <w:rFonts w:ascii="Cambria" w:hAnsi="Cambria"/>
          <w:sz w:val="24"/>
          <w:szCs w:val="24"/>
        </w:rPr>
        <w:t>ing for</w:t>
      </w:r>
      <w:r w:rsidR="00474EB1" w:rsidRPr="00E02E23">
        <w:rPr>
          <w:rFonts w:ascii="Cambria" w:hAnsi="Cambria"/>
          <w:sz w:val="24"/>
          <w:szCs w:val="24"/>
        </w:rPr>
        <w:t xml:space="preserve"> every </w:t>
      </w:r>
      <w:r w:rsidR="00A72256" w:rsidRPr="00E02E23">
        <w:rPr>
          <w:rFonts w:ascii="Cambria" w:hAnsi="Cambria"/>
          <w:sz w:val="24"/>
          <w:szCs w:val="24"/>
        </w:rPr>
        <w:t xml:space="preserve">staff member and </w:t>
      </w:r>
      <w:r w:rsidR="00474EB1" w:rsidRPr="00E02E23">
        <w:rPr>
          <w:rFonts w:ascii="Cambria" w:hAnsi="Cambria"/>
          <w:sz w:val="24"/>
          <w:szCs w:val="24"/>
        </w:rPr>
        <w:t>adult in your building</w:t>
      </w:r>
      <w:r w:rsidR="00A72256" w:rsidRPr="00E02E23">
        <w:rPr>
          <w:rFonts w:ascii="Cambria" w:hAnsi="Cambria"/>
          <w:sz w:val="24"/>
          <w:szCs w:val="24"/>
        </w:rPr>
        <w:t>.</w:t>
      </w:r>
    </w:p>
    <w:p w14:paraId="3E12D194" w14:textId="47FA9475" w:rsidR="009A2337" w:rsidRPr="00E02E23" w:rsidRDefault="009A2337" w:rsidP="00045C8F">
      <w:pPr>
        <w:pStyle w:val="p1"/>
        <w:rPr>
          <w:rFonts w:ascii="Cambria" w:hAnsi="Cambria"/>
          <w:sz w:val="24"/>
          <w:szCs w:val="24"/>
        </w:rPr>
      </w:pPr>
      <w:r>
        <w:rPr>
          <w:rFonts w:ascii="Cambria" w:hAnsi="Cambria"/>
          <w:sz w:val="24"/>
          <w:szCs w:val="24"/>
        </w:rPr>
        <w:t>[</w:t>
      </w:r>
      <w:r w:rsidR="00EC1C79">
        <w:rPr>
          <w:rFonts w:ascii="Cambria" w:hAnsi="Cambria"/>
          <w:sz w:val="24"/>
          <w:szCs w:val="24"/>
        </w:rPr>
        <w:t xml:space="preserve">Jump </w:t>
      </w:r>
      <w:ins w:id="42" w:author="Author">
        <w:r w:rsidR="00A62580">
          <w:rPr>
            <w:rFonts w:ascii="Cambria" w:hAnsi="Cambria"/>
            <w:sz w:val="24"/>
            <w:szCs w:val="24"/>
          </w:rPr>
          <w:t>t</w:t>
        </w:r>
      </w:ins>
      <w:del w:id="43" w:author="Author">
        <w:r w:rsidR="00EC1C79" w:rsidDel="00A62580">
          <w:rPr>
            <w:rFonts w:ascii="Cambria" w:hAnsi="Cambria"/>
            <w:sz w:val="24"/>
            <w:szCs w:val="24"/>
          </w:rPr>
          <w:delText>T</w:delText>
        </w:r>
      </w:del>
      <w:r w:rsidR="00EC1C79">
        <w:rPr>
          <w:rFonts w:ascii="Cambria" w:hAnsi="Cambria"/>
          <w:sz w:val="24"/>
          <w:szCs w:val="24"/>
        </w:rPr>
        <w:t>o</w:t>
      </w:r>
      <w:r>
        <w:rPr>
          <w:rFonts w:ascii="Cambria" w:hAnsi="Cambria"/>
          <w:sz w:val="24"/>
          <w:szCs w:val="24"/>
        </w:rPr>
        <w:t xml:space="preserve"> Staff Training] </w:t>
      </w:r>
      <w:r w:rsidRPr="00134AB2">
        <w:rPr>
          <w:rFonts w:ascii="Cambria" w:hAnsi="Cambria"/>
          <w:sz w:val="24"/>
          <w:szCs w:val="24"/>
          <w:highlight w:val="yellow"/>
        </w:rPr>
        <w:t>[LINK NEEDED]</w:t>
      </w:r>
    </w:p>
    <w:p w14:paraId="7E7E9196" w14:textId="77777777" w:rsidR="00045C8F" w:rsidRDefault="00045C8F" w:rsidP="00045C8F">
      <w:pPr>
        <w:pStyle w:val="p1"/>
        <w:rPr>
          <w:rFonts w:ascii="Cambria" w:hAnsi="Cambria"/>
          <w:sz w:val="24"/>
          <w:szCs w:val="24"/>
        </w:rPr>
      </w:pPr>
    </w:p>
    <w:p w14:paraId="29E56D14" w14:textId="6D420BA3" w:rsidR="00877E9D" w:rsidRPr="00E02E23" w:rsidDel="00CD4B6F" w:rsidRDefault="00877E9D" w:rsidP="00045C8F">
      <w:pPr>
        <w:pStyle w:val="p1"/>
        <w:rPr>
          <w:del w:id="44" w:author="Author"/>
          <w:rFonts w:ascii="Cambria" w:hAnsi="Cambria"/>
          <w:sz w:val="24"/>
          <w:szCs w:val="24"/>
        </w:rPr>
      </w:pPr>
    </w:p>
    <w:p w14:paraId="58A428AB" w14:textId="6B33E5C3" w:rsidR="00045C8F" w:rsidRPr="00E02E23" w:rsidRDefault="00877E9D" w:rsidP="00045C8F">
      <w:pPr>
        <w:pStyle w:val="p1"/>
        <w:rPr>
          <w:rFonts w:ascii="Cambria" w:hAnsi="Cambria"/>
          <w:b/>
          <w:sz w:val="24"/>
          <w:szCs w:val="24"/>
        </w:rPr>
      </w:pPr>
      <w:r>
        <w:rPr>
          <w:rFonts w:ascii="Cambria" w:hAnsi="Cambria"/>
          <w:b/>
          <w:sz w:val="24"/>
          <w:szCs w:val="24"/>
        </w:rPr>
        <w:t xml:space="preserve">Meets Erin’s Law </w:t>
      </w:r>
      <w:r w:rsidRPr="001014B7">
        <w:rPr>
          <w:rFonts w:ascii="Cambria" w:hAnsi="Cambria"/>
          <w:b/>
          <w:sz w:val="24"/>
          <w:szCs w:val="24"/>
        </w:rPr>
        <w:t>Recommendation</w:t>
      </w:r>
      <w:r w:rsidR="0065378A">
        <w:rPr>
          <w:rFonts w:ascii="Cambria" w:hAnsi="Cambria"/>
          <w:b/>
          <w:sz w:val="24"/>
          <w:szCs w:val="24"/>
        </w:rPr>
        <w:t>s</w:t>
      </w:r>
    </w:p>
    <w:p w14:paraId="4B3655F0" w14:textId="43EBB0CB" w:rsidR="001D4789" w:rsidRDefault="00EC54C9" w:rsidP="00045C8F">
      <w:pPr>
        <w:pStyle w:val="p1"/>
        <w:rPr>
          <w:rFonts w:ascii="Cambria" w:hAnsi="Cambria"/>
          <w:sz w:val="24"/>
          <w:szCs w:val="24"/>
        </w:rPr>
      </w:pPr>
      <w:del w:id="45" w:author="Jeffrey Nosbaum" w:date="2017-06-13T13:33:00Z">
        <w:r w:rsidRPr="00E02E23" w:rsidDel="001014B7">
          <w:rPr>
            <w:rFonts w:ascii="Cambria" w:hAnsi="Cambria"/>
            <w:sz w:val="24"/>
            <w:szCs w:val="24"/>
          </w:rPr>
          <w:delText xml:space="preserve">We </w:delText>
        </w:r>
      </w:del>
      <w:ins w:id="46" w:author="Jeffrey Nosbaum" w:date="2017-06-13T13:33:00Z">
        <w:r w:rsidR="001014B7">
          <w:rPr>
            <w:rFonts w:ascii="Cambria" w:hAnsi="Cambria"/>
            <w:sz w:val="24"/>
            <w:szCs w:val="24"/>
          </w:rPr>
          <w:t>The Child Protection Unit</w:t>
        </w:r>
        <w:r w:rsidR="001014B7" w:rsidRPr="00E02E23">
          <w:rPr>
            <w:rFonts w:ascii="Cambria" w:hAnsi="Cambria"/>
            <w:sz w:val="24"/>
            <w:szCs w:val="24"/>
          </w:rPr>
          <w:t xml:space="preserve"> </w:t>
        </w:r>
      </w:ins>
      <w:r w:rsidRPr="00E02E23">
        <w:rPr>
          <w:rFonts w:ascii="Cambria" w:hAnsi="Cambria"/>
          <w:sz w:val="24"/>
          <w:szCs w:val="24"/>
        </w:rPr>
        <w:t>meet</w:t>
      </w:r>
      <w:ins w:id="47" w:author="Jeffrey Nosbaum" w:date="2017-06-13T13:33:00Z">
        <w:r w:rsidR="001014B7">
          <w:rPr>
            <w:rFonts w:ascii="Cambria" w:hAnsi="Cambria"/>
            <w:sz w:val="24"/>
            <w:szCs w:val="24"/>
          </w:rPr>
          <w:t>s</w:t>
        </w:r>
      </w:ins>
      <w:r w:rsidRPr="00E02E23">
        <w:rPr>
          <w:rFonts w:ascii="Cambria" w:hAnsi="Cambria"/>
          <w:sz w:val="24"/>
          <w:szCs w:val="24"/>
        </w:rPr>
        <w:t xml:space="preserve"> Erin’s Law </w:t>
      </w:r>
      <w:del w:id="48" w:author="Jeffrey Nosbaum" w:date="2017-06-13T13:32:00Z">
        <w:r w:rsidRPr="001014B7" w:rsidDel="001014B7">
          <w:rPr>
            <w:rFonts w:ascii="Cambria" w:hAnsi="Cambria"/>
            <w:sz w:val="24"/>
            <w:szCs w:val="24"/>
          </w:rPr>
          <w:delText>standards</w:delText>
        </w:r>
        <w:r w:rsidRPr="00E02E23" w:rsidDel="001014B7">
          <w:rPr>
            <w:rFonts w:ascii="Cambria" w:hAnsi="Cambria"/>
            <w:sz w:val="24"/>
            <w:szCs w:val="24"/>
          </w:rPr>
          <w:delText xml:space="preserve"> </w:delText>
        </w:r>
      </w:del>
      <w:ins w:id="49" w:author="Jeffrey Nosbaum" w:date="2017-06-13T13:32:00Z">
        <w:r w:rsidR="001014B7">
          <w:rPr>
            <w:rFonts w:ascii="Cambria" w:hAnsi="Cambria"/>
            <w:sz w:val="24"/>
            <w:szCs w:val="24"/>
          </w:rPr>
          <w:t>recommendations</w:t>
        </w:r>
        <w:r w:rsidR="001014B7" w:rsidRPr="00E02E23">
          <w:rPr>
            <w:rFonts w:ascii="Cambria" w:hAnsi="Cambria"/>
            <w:sz w:val="24"/>
            <w:szCs w:val="24"/>
          </w:rPr>
          <w:t xml:space="preserve"> </w:t>
        </w:r>
      </w:ins>
      <w:r w:rsidR="00C64369" w:rsidRPr="00E02E23">
        <w:rPr>
          <w:rFonts w:ascii="Cambria" w:hAnsi="Cambria"/>
          <w:sz w:val="24"/>
          <w:szCs w:val="24"/>
        </w:rPr>
        <w:t>through</w:t>
      </w:r>
      <w:r w:rsidRPr="00E02E23">
        <w:rPr>
          <w:rFonts w:ascii="Cambria" w:hAnsi="Cambria"/>
          <w:sz w:val="24"/>
          <w:szCs w:val="24"/>
        </w:rPr>
        <w:t xml:space="preserve"> age</w:t>
      </w:r>
      <w:ins w:id="50" w:author="Jeffrey Nosbaum" w:date="2017-06-13T13:33:00Z">
        <w:r w:rsidR="001014B7">
          <w:rPr>
            <w:rFonts w:ascii="Cambria" w:hAnsi="Cambria"/>
            <w:sz w:val="24"/>
            <w:szCs w:val="24"/>
          </w:rPr>
          <w:t>-</w:t>
        </w:r>
      </w:ins>
      <w:del w:id="51" w:author="Jeffrey Nosbaum" w:date="2017-06-13T13:33:00Z">
        <w:r w:rsidRPr="00E02E23" w:rsidDel="001014B7">
          <w:rPr>
            <w:rFonts w:ascii="Cambria" w:hAnsi="Cambria"/>
            <w:sz w:val="24"/>
            <w:szCs w:val="24"/>
          </w:rPr>
          <w:delText xml:space="preserve"> </w:delText>
        </w:r>
      </w:del>
      <w:r w:rsidRPr="00E02E23">
        <w:rPr>
          <w:rFonts w:ascii="Cambria" w:hAnsi="Cambria"/>
          <w:sz w:val="24"/>
          <w:szCs w:val="24"/>
        </w:rPr>
        <w:t xml:space="preserve">appropriate instruction, </w:t>
      </w:r>
      <w:r w:rsidR="00581F32">
        <w:rPr>
          <w:rFonts w:ascii="Cambria" w:hAnsi="Cambria"/>
          <w:sz w:val="24"/>
          <w:szCs w:val="24"/>
        </w:rPr>
        <w:t xml:space="preserve">educating </w:t>
      </w:r>
      <w:r w:rsidR="00C35084">
        <w:rPr>
          <w:rFonts w:ascii="Cambria" w:hAnsi="Cambria"/>
          <w:sz w:val="24"/>
          <w:szCs w:val="24"/>
        </w:rPr>
        <w:t xml:space="preserve">both </w:t>
      </w:r>
      <w:r w:rsidR="00581F32">
        <w:rPr>
          <w:rFonts w:ascii="Cambria" w:hAnsi="Cambria"/>
          <w:sz w:val="24"/>
          <w:szCs w:val="24"/>
        </w:rPr>
        <w:t xml:space="preserve">adults and </w:t>
      </w:r>
      <w:r w:rsidR="00C64369" w:rsidRPr="00E02E23">
        <w:rPr>
          <w:rFonts w:ascii="Cambria" w:hAnsi="Cambria"/>
          <w:sz w:val="24"/>
          <w:szCs w:val="24"/>
        </w:rPr>
        <w:t xml:space="preserve">children </w:t>
      </w:r>
      <w:r w:rsidR="00A53B51">
        <w:rPr>
          <w:rFonts w:ascii="Cambria" w:hAnsi="Cambria"/>
          <w:sz w:val="24"/>
          <w:szCs w:val="24"/>
        </w:rPr>
        <w:t>on how to</w:t>
      </w:r>
      <w:r w:rsidR="008575AB" w:rsidRPr="00E02E23">
        <w:rPr>
          <w:rFonts w:ascii="Cambria" w:hAnsi="Cambria"/>
          <w:sz w:val="24"/>
          <w:szCs w:val="24"/>
        </w:rPr>
        <w:t xml:space="preserve"> </w:t>
      </w:r>
      <w:r w:rsidRPr="00E02E23">
        <w:rPr>
          <w:rFonts w:ascii="Cambria" w:hAnsi="Cambria"/>
          <w:sz w:val="24"/>
          <w:szCs w:val="24"/>
        </w:rPr>
        <w:t>r</w:t>
      </w:r>
      <w:r w:rsidR="00C64369" w:rsidRPr="00E02E23">
        <w:rPr>
          <w:rFonts w:ascii="Cambria" w:hAnsi="Cambria"/>
          <w:sz w:val="24"/>
          <w:szCs w:val="24"/>
        </w:rPr>
        <w:t>eport abuse</w:t>
      </w:r>
      <w:r w:rsidR="00C35084">
        <w:rPr>
          <w:rFonts w:ascii="Cambria" w:hAnsi="Cambria"/>
          <w:sz w:val="24"/>
          <w:szCs w:val="24"/>
        </w:rPr>
        <w:t>.</w:t>
      </w:r>
    </w:p>
    <w:p w14:paraId="465F96D1" w14:textId="1B3117B7" w:rsidR="00045C8F" w:rsidRDefault="00263D61" w:rsidP="00045C8F">
      <w:pPr>
        <w:pStyle w:val="p1"/>
        <w:rPr>
          <w:rFonts w:ascii="Cambria" w:hAnsi="Cambria"/>
          <w:sz w:val="24"/>
          <w:szCs w:val="24"/>
        </w:rPr>
      </w:pPr>
      <w:r>
        <w:rPr>
          <w:rFonts w:ascii="Cambria" w:hAnsi="Cambria"/>
          <w:sz w:val="24"/>
          <w:szCs w:val="24"/>
        </w:rPr>
        <w:t xml:space="preserve">[Visit Erin’s Law </w:t>
      </w:r>
      <w:ins w:id="52" w:author="Author">
        <w:r w:rsidR="00561AAC">
          <w:rPr>
            <w:rFonts w:ascii="Cambria" w:hAnsi="Cambria"/>
            <w:sz w:val="24"/>
            <w:szCs w:val="24"/>
          </w:rPr>
          <w:t>w</w:t>
        </w:r>
      </w:ins>
      <w:del w:id="53" w:author="Author">
        <w:r w:rsidDel="00561AAC">
          <w:rPr>
            <w:rFonts w:ascii="Cambria" w:hAnsi="Cambria"/>
            <w:sz w:val="24"/>
            <w:szCs w:val="24"/>
          </w:rPr>
          <w:delText>W</w:delText>
        </w:r>
      </w:del>
      <w:r>
        <w:rPr>
          <w:rFonts w:ascii="Cambria" w:hAnsi="Cambria"/>
          <w:sz w:val="24"/>
          <w:szCs w:val="24"/>
        </w:rPr>
        <w:t xml:space="preserve">ebsite] </w:t>
      </w:r>
      <w:r w:rsidRPr="00A87DEC">
        <w:rPr>
          <w:rFonts w:ascii="Cambria" w:hAnsi="Cambria"/>
          <w:sz w:val="24"/>
          <w:szCs w:val="24"/>
          <w:highlight w:val="yellow"/>
        </w:rPr>
        <w:t>[LINK NEEDED]</w:t>
      </w:r>
    </w:p>
    <w:p w14:paraId="66C89C96" w14:textId="77777777" w:rsidR="00263D61" w:rsidRDefault="00263D61" w:rsidP="00045C8F">
      <w:pPr>
        <w:pStyle w:val="p1"/>
        <w:rPr>
          <w:rFonts w:ascii="Cambria" w:hAnsi="Cambria"/>
          <w:sz w:val="24"/>
          <w:szCs w:val="24"/>
        </w:rPr>
      </w:pPr>
    </w:p>
    <w:p w14:paraId="392C1636" w14:textId="19C55D49" w:rsidR="00263D61" w:rsidRPr="00E02E23" w:rsidDel="00CD4B6F" w:rsidRDefault="00263D61" w:rsidP="00045C8F">
      <w:pPr>
        <w:pStyle w:val="p1"/>
        <w:rPr>
          <w:del w:id="54" w:author="Author"/>
          <w:rFonts w:ascii="Cambria" w:hAnsi="Cambria"/>
          <w:sz w:val="24"/>
          <w:szCs w:val="24"/>
        </w:rPr>
      </w:pPr>
    </w:p>
    <w:p w14:paraId="0B433381" w14:textId="2C1B9ABB" w:rsidR="00C37B61" w:rsidRPr="00B6675F" w:rsidRDefault="00C37B61" w:rsidP="00045C8F">
      <w:pPr>
        <w:pStyle w:val="p1"/>
        <w:rPr>
          <w:rFonts w:ascii="Cambria" w:hAnsi="Cambria"/>
          <w:b/>
          <w:sz w:val="24"/>
          <w:szCs w:val="24"/>
        </w:rPr>
      </w:pPr>
      <w:r w:rsidRPr="00B6675F">
        <w:rPr>
          <w:rFonts w:ascii="Cambria" w:hAnsi="Cambria"/>
          <w:b/>
          <w:sz w:val="24"/>
          <w:szCs w:val="24"/>
        </w:rPr>
        <w:t xml:space="preserve">TESTIMONIAL </w:t>
      </w:r>
      <w:r w:rsidRPr="00B6675F">
        <w:rPr>
          <w:rFonts w:ascii="Cambria" w:hAnsi="Cambria"/>
          <w:b/>
          <w:sz w:val="24"/>
          <w:szCs w:val="24"/>
          <w:highlight w:val="yellow"/>
        </w:rPr>
        <w:t>[INSERT WHERE APPROPRIATE]</w:t>
      </w:r>
    </w:p>
    <w:p w14:paraId="70FD4653" w14:textId="77777777" w:rsidR="00B6675F" w:rsidRPr="00E02E23" w:rsidRDefault="00B6675F" w:rsidP="00045C8F">
      <w:pPr>
        <w:pStyle w:val="p1"/>
        <w:rPr>
          <w:rFonts w:ascii="Cambria" w:hAnsi="Cambria"/>
          <w:sz w:val="24"/>
          <w:szCs w:val="24"/>
        </w:rPr>
      </w:pPr>
    </w:p>
    <w:p w14:paraId="102D9B65" w14:textId="77777777" w:rsidR="004C11F8" w:rsidRPr="004C11F8" w:rsidRDefault="004C11F8" w:rsidP="004C11F8">
      <w:pPr>
        <w:pStyle w:val="p1"/>
        <w:rPr>
          <w:rFonts w:ascii="Cambria" w:hAnsi="Cambria"/>
          <w:i/>
          <w:iCs/>
          <w:color w:val="auto"/>
          <w:sz w:val="24"/>
          <w:szCs w:val="24"/>
        </w:rPr>
      </w:pPr>
      <w:r w:rsidRPr="004C11F8">
        <w:rPr>
          <w:rFonts w:ascii="Cambria" w:hAnsi="Cambria"/>
          <w:i/>
          <w:iCs/>
          <w:color w:val="auto"/>
          <w:sz w:val="24"/>
          <w:szCs w:val="24"/>
        </w:rPr>
        <w:t>“I think it’s important for children to learn personal safety skills at school. Unfortunately, a lot of us do not teach that to our children at home. So it’s very important as they grow up to know who to touch, who not to touch, who to talk to, who not to talk to. Schools and families can work together.”</w:t>
      </w:r>
    </w:p>
    <w:p w14:paraId="40AF31E8" w14:textId="6386A32B" w:rsidR="004C11F8" w:rsidRPr="004C11F8" w:rsidRDefault="004C11F8" w:rsidP="004C11F8">
      <w:pPr>
        <w:pStyle w:val="p1"/>
        <w:ind w:left="720"/>
        <w:rPr>
          <w:rFonts w:ascii="Cambria" w:hAnsi="Cambria"/>
          <w:color w:val="auto"/>
          <w:sz w:val="24"/>
          <w:szCs w:val="24"/>
        </w:rPr>
      </w:pPr>
      <w:r w:rsidRPr="004C11F8">
        <w:rPr>
          <w:rFonts w:ascii="Cambria" w:hAnsi="Cambria"/>
          <w:color w:val="auto"/>
          <w:sz w:val="24"/>
          <w:szCs w:val="24"/>
        </w:rPr>
        <w:br/>
      </w:r>
      <w:ins w:id="55" w:author="Author">
        <w:r w:rsidR="00EF0A21">
          <w:rPr>
            <w:rFonts w:ascii="Cambria" w:hAnsi="Cambria"/>
            <w:color w:val="auto"/>
            <w:sz w:val="24"/>
            <w:szCs w:val="24"/>
          </w:rPr>
          <w:t>—</w:t>
        </w:r>
      </w:ins>
      <w:del w:id="56" w:author="Author">
        <w:r w:rsidDel="00EF0A21">
          <w:rPr>
            <w:rFonts w:ascii="Cambria" w:hAnsi="Cambria"/>
            <w:color w:val="auto"/>
            <w:sz w:val="24"/>
            <w:szCs w:val="24"/>
          </w:rPr>
          <w:delText>-</w:delText>
        </w:r>
      </w:del>
      <w:r w:rsidRPr="004C11F8">
        <w:rPr>
          <w:rFonts w:ascii="Cambria" w:hAnsi="Cambria"/>
          <w:color w:val="auto"/>
          <w:sz w:val="24"/>
          <w:szCs w:val="24"/>
        </w:rPr>
        <w:t>Marie J. Johnson, kindergarten student grandparent</w:t>
      </w:r>
      <w:r w:rsidRPr="004C11F8">
        <w:rPr>
          <w:rFonts w:ascii="Cambria" w:hAnsi="Cambria"/>
          <w:color w:val="auto"/>
          <w:sz w:val="24"/>
          <w:szCs w:val="24"/>
        </w:rPr>
        <w:br/>
      </w:r>
      <w:r>
        <w:rPr>
          <w:rFonts w:ascii="Cambria" w:hAnsi="Cambria"/>
          <w:color w:val="auto"/>
          <w:sz w:val="24"/>
          <w:szCs w:val="24"/>
        </w:rPr>
        <w:t xml:space="preserve"> </w:t>
      </w:r>
      <w:r w:rsidRPr="004C11F8">
        <w:rPr>
          <w:rFonts w:ascii="Cambria" w:hAnsi="Cambria"/>
          <w:color w:val="auto"/>
          <w:sz w:val="24"/>
          <w:szCs w:val="24"/>
        </w:rPr>
        <w:t>Marcus Garvey Elementary School, Chicago, IL</w:t>
      </w:r>
    </w:p>
    <w:p w14:paraId="1C1A5E4F" w14:textId="03A52445" w:rsidR="004C11F8" w:rsidDel="005D7FCF" w:rsidRDefault="004C11F8" w:rsidP="00045C8F">
      <w:pPr>
        <w:pStyle w:val="p1"/>
        <w:rPr>
          <w:del w:id="57" w:author="Author"/>
          <w:rFonts w:ascii="Cambria" w:hAnsi="Cambria"/>
          <w:color w:val="auto"/>
          <w:sz w:val="24"/>
          <w:szCs w:val="24"/>
        </w:rPr>
      </w:pPr>
    </w:p>
    <w:p w14:paraId="34A49A69" w14:textId="77777777" w:rsidR="005D7FCF" w:rsidRPr="004C11F8" w:rsidRDefault="005D7FCF" w:rsidP="004C11F8">
      <w:pPr>
        <w:pStyle w:val="p1"/>
        <w:rPr>
          <w:ins w:id="58" w:author="Author"/>
          <w:rFonts w:ascii="Cambria" w:hAnsi="Cambria"/>
          <w:color w:val="auto"/>
          <w:sz w:val="24"/>
          <w:szCs w:val="24"/>
        </w:rPr>
      </w:pPr>
    </w:p>
    <w:p w14:paraId="7A3A66C4" w14:textId="716D1001" w:rsidR="00045C8F" w:rsidRPr="00E02E23" w:rsidDel="002425DF" w:rsidRDefault="00045C8F" w:rsidP="00045C8F">
      <w:pPr>
        <w:pStyle w:val="p1"/>
        <w:rPr>
          <w:del w:id="59" w:author="Author"/>
          <w:rFonts w:ascii="Cambria" w:hAnsi="Cambria"/>
          <w:sz w:val="24"/>
          <w:szCs w:val="24"/>
        </w:rPr>
      </w:pPr>
    </w:p>
    <w:p w14:paraId="6FE321A2" w14:textId="77777777" w:rsidR="00045C8F" w:rsidRDefault="00045C8F" w:rsidP="00045C8F">
      <w:pPr>
        <w:pStyle w:val="p1"/>
        <w:rPr>
          <w:rFonts w:ascii="Cambria" w:hAnsi="Cambria"/>
          <w:sz w:val="24"/>
          <w:szCs w:val="24"/>
        </w:rPr>
      </w:pPr>
    </w:p>
    <w:p w14:paraId="30D1AF85" w14:textId="635E5D28" w:rsidR="00BB5673" w:rsidRPr="00E02E23" w:rsidDel="00CD4B6F" w:rsidRDefault="00BB5673" w:rsidP="00045C8F">
      <w:pPr>
        <w:pStyle w:val="p1"/>
        <w:rPr>
          <w:del w:id="60" w:author="Author"/>
          <w:rFonts w:ascii="Cambria" w:hAnsi="Cambria"/>
          <w:sz w:val="24"/>
          <w:szCs w:val="24"/>
        </w:rPr>
      </w:pPr>
    </w:p>
    <w:p w14:paraId="778E3763" w14:textId="3047D553" w:rsidR="00045C8F" w:rsidRDefault="00777DAC" w:rsidP="00045C8F">
      <w:pPr>
        <w:pStyle w:val="p1"/>
        <w:rPr>
          <w:rFonts w:ascii="Cambria" w:hAnsi="Cambria"/>
          <w:b/>
          <w:sz w:val="24"/>
          <w:szCs w:val="24"/>
        </w:rPr>
      </w:pPr>
      <w:r>
        <w:rPr>
          <w:rFonts w:ascii="Cambria" w:hAnsi="Cambria"/>
          <w:b/>
          <w:sz w:val="24"/>
          <w:szCs w:val="24"/>
        </w:rPr>
        <w:t>Lesson Samples</w:t>
      </w:r>
    </w:p>
    <w:p w14:paraId="7ECBDA48" w14:textId="77777777" w:rsidR="00777DAC" w:rsidRPr="00E02E23" w:rsidRDefault="00777DAC" w:rsidP="00045C8F">
      <w:pPr>
        <w:pStyle w:val="p1"/>
        <w:rPr>
          <w:rFonts w:ascii="Cambria" w:hAnsi="Cambria"/>
          <w:b/>
          <w:sz w:val="24"/>
          <w:szCs w:val="24"/>
        </w:rPr>
      </w:pPr>
    </w:p>
    <w:p w14:paraId="38E52939" w14:textId="0E921CD3" w:rsidR="00853B90" w:rsidRPr="00E02E23" w:rsidRDefault="00777DAC" w:rsidP="00045C8F">
      <w:pPr>
        <w:pStyle w:val="p1"/>
        <w:rPr>
          <w:rFonts w:ascii="Cambria" w:hAnsi="Cambria"/>
          <w:sz w:val="24"/>
          <w:szCs w:val="24"/>
        </w:rPr>
      </w:pPr>
      <w:r>
        <w:rPr>
          <w:rFonts w:ascii="Cambria" w:hAnsi="Cambria"/>
          <w:sz w:val="24"/>
          <w:szCs w:val="24"/>
        </w:rPr>
        <w:t>You’ll get</w:t>
      </w:r>
      <w:r w:rsidR="009662B7" w:rsidRPr="00E02E23">
        <w:rPr>
          <w:rFonts w:ascii="Cambria" w:hAnsi="Cambria"/>
          <w:sz w:val="24"/>
          <w:szCs w:val="24"/>
        </w:rPr>
        <w:t xml:space="preserve"> a complete child safety program</w:t>
      </w:r>
      <w:r w:rsidR="008346EE" w:rsidRPr="00E02E23">
        <w:rPr>
          <w:rFonts w:ascii="Cambria" w:hAnsi="Cambria"/>
          <w:sz w:val="24"/>
          <w:szCs w:val="24"/>
        </w:rPr>
        <w:t xml:space="preserve"> with the </w:t>
      </w:r>
      <w:r w:rsidR="008346EE" w:rsidRPr="00E02E23">
        <w:rPr>
          <w:rFonts w:ascii="Cambria" w:hAnsi="Cambria"/>
          <w:i/>
          <w:sz w:val="24"/>
          <w:szCs w:val="24"/>
        </w:rPr>
        <w:t>Second Step</w:t>
      </w:r>
      <w:r w:rsidR="008346EE" w:rsidRPr="00E02E23">
        <w:rPr>
          <w:rFonts w:ascii="Cambria" w:hAnsi="Cambria"/>
          <w:sz w:val="24"/>
          <w:szCs w:val="24"/>
        </w:rPr>
        <w:t xml:space="preserve"> Child Protection Unit</w:t>
      </w:r>
      <w:r w:rsidR="00DC3295" w:rsidRPr="00E02E23">
        <w:rPr>
          <w:rFonts w:ascii="Cambria" w:hAnsi="Cambria"/>
          <w:sz w:val="24"/>
          <w:szCs w:val="24"/>
        </w:rPr>
        <w:t>. Staff training, student lessons, and family materials work together to build an informed community working to prevent abuse.</w:t>
      </w:r>
    </w:p>
    <w:p w14:paraId="7CC22A28" w14:textId="77777777" w:rsidR="00045C8F" w:rsidRDefault="00045C8F" w:rsidP="00045C8F">
      <w:pPr>
        <w:pStyle w:val="p1"/>
        <w:rPr>
          <w:ins w:id="61" w:author="Author"/>
          <w:rFonts w:ascii="Cambria" w:hAnsi="Cambria"/>
          <w:sz w:val="24"/>
          <w:szCs w:val="24"/>
        </w:rPr>
      </w:pPr>
    </w:p>
    <w:p w14:paraId="29C47122" w14:textId="77777777" w:rsidR="005D7FCF" w:rsidRDefault="005D7FCF" w:rsidP="00045C8F">
      <w:pPr>
        <w:pStyle w:val="p1"/>
        <w:rPr>
          <w:rFonts w:ascii="Cambria" w:hAnsi="Cambria"/>
          <w:sz w:val="24"/>
          <w:szCs w:val="24"/>
        </w:rPr>
      </w:pPr>
    </w:p>
    <w:p w14:paraId="5239427A" w14:textId="3628A39E" w:rsidR="00D168CA" w:rsidDel="00CD4B6F" w:rsidRDefault="00D168CA" w:rsidP="00045C8F">
      <w:pPr>
        <w:pStyle w:val="p1"/>
        <w:rPr>
          <w:del w:id="62" w:author="Author"/>
          <w:rFonts w:ascii="Cambria" w:hAnsi="Cambria"/>
          <w:sz w:val="24"/>
          <w:szCs w:val="24"/>
        </w:rPr>
      </w:pPr>
    </w:p>
    <w:p w14:paraId="53B0DBE9" w14:textId="731E1DB9" w:rsidR="00492205" w:rsidRPr="00D168CA" w:rsidRDefault="00492205" w:rsidP="00045C8F">
      <w:pPr>
        <w:pStyle w:val="p1"/>
        <w:rPr>
          <w:rFonts w:ascii="Cambria" w:hAnsi="Cambria"/>
          <w:b/>
          <w:sz w:val="24"/>
          <w:szCs w:val="24"/>
        </w:rPr>
      </w:pPr>
      <w:r w:rsidRPr="00D168CA">
        <w:rPr>
          <w:rFonts w:ascii="Cambria" w:hAnsi="Cambria"/>
          <w:b/>
          <w:sz w:val="24"/>
          <w:szCs w:val="24"/>
        </w:rPr>
        <w:t xml:space="preserve">Sample </w:t>
      </w:r>
      <w:ins w:id="63" w:author="Author">
        <w:r w:rsidR="00A62580">
          <w:rPr>
            <w:rFonts w:ascii="Cambria" w:hAnsi="Cambria"/>
            <w:b/>
            <w:sz w:val="24"/>
            <w:szCs w:val="24"/>
          </w:rPr>
          <w:t>M</w:t>
        </w:r>
      </w:ins>
      <w:del w:id="64" w:author="Author">
        <w:r w:rsidRPr="00D168CA" w:rsidDel="00A62580">
          <w:rPr>
            <w:rFonts w:ascii="Cambria" w:hAnsi="Cambria"/>
            <w:b/>
            <w:sz w:val="24"/>
            <w:szCs w:val="24"/>
          </w:rPr>
          <w:delText>m</w:delText>
        </w:r>
      </w:del>
      <w:r w:rsidRPr="00D168CA">
        <w:rPr>
          <w:rFonts w:ascii="Cambria" w:hAnsi="Cambria"/>
          <w:b/>
          <w:sz w:val="24"/>
          <w:szCs w:val="24"/>
        </w:rPr>
        <w:t xml:space="preserve">aterials from </w:t>
      </w:r>
      <w:r w:rsidRPr="001C0EF6">
        <w:rPr>
          <w:rFonts w:ascii="Cambria" w:hAnsi="Cambria"/>
          <w:b/>
          <w:sz w:val="24"/>
          <w:szCs w:val="24"/>
        </w:rPr>
        <w:t>Grade 2, Lesson 3: Sa</w:t>
      </w:r>
      <w:r w:rsidR="003D13B0" w:rsidRPr="001C0EF6">
        <w:rPr>
          <w:rFonts w:ascii="Cambria" w:hAnsi="Cambria"/>
          <w:b/>
          <w:sz w:val="24"/>
          <w:szCs w:val="24"/>
        </w:rPr>
        <w:t>f</w:t>
      </w:r>
      <w:r w:rsidRPr="001C0EF6">
        <w:rPr>
          <w:rFonts w:ascii="Cambria" w:hAnsi="Cambria"/>
          <w:b/>
          <w:sz w:val="24"/>
          <w:szCs w:val="24"/>
        </w:rPr>
        <w:t>e and Unsafe Touches</w:t>
      </w:r>
    </w:p>
    <w:p w14:paraId="3FD84142" w14:textId="77777777" w:rsidR="00045C8F" w:rsidRDefault="00045C8F" w:rsidP="00045C8F">
      <w:pPr>
        <w:pStyle w:val="p1"/>
        <w:rPr>
          <w:rFonts w:ascii="Cambria" w:hAnsi="Cambria"/>
          <w:b/>
          <w:sz w:val="24"/>
          <w:szCs w:val="24"/>
        </w:rPr>
      </w:pPr>
    </w:p>
    <w:p w14:paraId="69A3A271" w14:textId="5019C74E" w:rsidR="00B56214" w:rsidRPr="00E02E23" w:rsidDel="00CD4B6F" w:rsidRDefault="00B56214" w:rsidP="00045C8F">
      <w:pPr>
        <w:pStyle w:val="p1"/>
        <w:rPr>
          <w:del w:id="65" w:author="Author"/>
          <w:rFonts w:ascii="Cambria" w:hAnsi="Cambria"/>
          <w:b/>
          <w:sz w:val="24"/>
          <w:szCs w:val="24"/>
        </w:rPr>
      </w:pPr>
    </w:p>
    <w:p w14:paraId="664C5D36" w14:textId="619A96BB" w:rsidR="00045C8F" w:rsidRPr="00E02E23" w:rsidRDefault="00B56214" w:rsidP="00045C8F">
      <w:pPr>
        <w:pStyle w:val="p1"/>
        <w:rPr>
          <w:rFonts w:ascii="Cambria" w:hAnsi="Cambria"/>
          <w:b/>
          <w:sz w:val="24"/>
          <w:szCs w:val="24"/>
        </w:rPr>
      </w:pPr>
      <w:r>
        <w:rPr>
          <w:rFonts w:ascii="Cambria" w:hAnsi="Cambria"/>
          <w:b/>
          <w:sz w:val="24"/>
          <w:szCs w:val="24"/>
        </w:rPr>
        <w:t xml:space="preserve">Child Protection Unit </w:t>
      </w:r>
      <w:r w:rsidR="00045C8F" w:rsidRPr="00E02E23">
        <w:rPr>
          <w:rFonts w:ascii="Cambria" w:hAnsi="Cambria"/>
          <w:b/>
          <w:sz w:val="24"/>
          <w:szCs w:val="24"/>
        </w:rPr>
        <w:t>Scope and Sequence</w:t>
      </w:r>
      <w:r>
        <w:rPr>
          <w:rFonts w:ascii="Cambria" w:hAnsi="Cambria"/>
          <w:b/>
          <w:sz w:val="24"/>
          <w:szCs w:val="24"/>
        </w:rPr>
        <w:t xml:space="preserve"> (PDF)</w:t>
      </w:r>
      <w:r w:rsidR="00CF0CAC">
        <w:rPr>
          <w:rFonts w:ascii="Cambria" w:hAnsi="Cambria"/>
          <w:b/>
          <w:sz w:val="24"/>
          <w:szCs w:val="24"/>
        </w:rPr>
        <w:t xml:space="preserve"> </w:t>
      </w:r>
      <w:r w:rsidR="00CF0CAC" w:rsidRPr="00B53D4C">
        <w:rPr>
          <w:rFonts w:ascii="Cambria" w:hAnsi="Cambria"/>
          <w:sz w:val="24"/>
          <w:szCs w:val="24"/>
          <w:highlight w:val="yellow"/>
        </w:rPr>
        <w:t>[LINK NEEDED]</w:t>
      </w:r>
    </w:p>
    <w:p w14:paraId="1AA0D176" w14:textId="77777777" w:rsidR="00045C8F" w:rsidRDefault="00045C8F" w:rsidP="00045C8F">
      <w:pPr>
        <w:pStyle w:val="p1"/>
        <w:rPr>
          <w:rFonts w:ascii="Cambria" w:hAnsi="Cambria"/>
          <w:sz w:val="24"/>
          <w:szCs w:val="24"/>
        </w:rPr>
      </w:pPr>
    </w:p>
    <w:p w14:paraId="12E89C5F" w14:textId="07FFCC30" w:rsidR="00000533" w:rsidRPr="00E02E23" w:rsidDel="00CD4B6F" w:rsidRDefault="00000533" w:rsidP="00045C8F">
      <w:pPr>
        <w:pStyle w:val="p1"/>
        <w:rPr>
          <w:del w:id="66" w:author="Author"/>
          <w:rFonts w:ascii="Cambria" w:hAnsi="Cambria"/>
          <w:sz w:val="24"/>
          <w:szCs w:val="24"/>
        </w:rPr>
      </w:pPr>
    </w:p>
    <w:p w14:paraId="26906479" w14:textId="630AC69A" w:rsidR="00045C8F" w:rsidRPr="00E02E23" w:rsidRDefault="00045C8F" w:rsidP="00045C8F">
      <w:pPr>
        <w:pStyle w:val="p1"/>
        <w:rPr>
          <w:rFonts w:ascii="Cambria" w:hAnsi="Cambria"/>
          <w:sz w:val="24"/>
          <w:szCs w:val="24"/>
        </w:rPr>
      </w:pPr>
      <w:del w:id="67" w:author="Jeffrey Nosbaum" w:date="2017-06-12T09:52:00Z">
        <w:r w:rsidRPr="00E02E23" w:rsidDel="007252E7">
          <w:rPr>
            <w:rFonts w:ascii="Cambria" w:hAnsi="Cambria"/>
            <w:b/>
            <w:sz w:val="24"/>
            <w:szCs w:val="24"/>
          </w:rPr>
          <w:delText xml:space="preserve">Student </w:delText>
        </w:r>
      </w:del>
      <w:r w:rsidRPr="00E02E23">
        <w:rPr>
          <w:rFonts w:ascii="Cambria" w:hAnsi="Cambria"/>
          <w:b/>
          <w:sz w:val="24"/>
          <w:szCs w:val="24"/>
        </w:rPr>
        <w:t>Lesson</w:t>
      </w:r>
      <w:r w:rsidR="00000533">
        <w:rPr>
          <w:rFonts w:ascii="Cambria" w:hAnsi="Cambria"/>
          <w:b/>
          <w:sz w:val="24"/>
          <w:szCs w:val="24"/>
        </w:rPr>
        <w:t xml:space="preserve"> Samples </w:t>
      </w:r>
      <w:r w:rsidR="004A34D0" w:rsidRPr="00B53D4C">
        <w:rPr>
          <w:rFonts w:ascii="Cambria" w:hAnsi="Cambria"/>
          <w:sz w:val="24"/>
          <w:szCs w:val="24"/>
          <w:highlight w:val="yellow"/>
        </w:rPr>
        <w:t>[LINK NEEDED]</w:t>
      </w:r>
    </w:p>
    <w:p w14:paraId="0C6B502D" w14:textId="77777777" w:rsidR="00045C8F" w:rsidRDefault="00045C8F" w:rsidP="00045C8F">
      <w:pPr>
        <w:pStyle w:val="p1"/>
        <w:rPr>
          <w:rFonts w:ascii="Cambria" w:hAnsi="Cambria"/>
          <w:sz w:val="24"/>
          <w:szCs w:val="24"/>
        </w:rPr>
      </w:pPr>
    </w:p>
    <w:p w14:paraId="00C39D91" w14:textId="05D4E949" w:rsidR="00000533" w:rsidRPr="00E02E23" w:rsidDel="00CD4B6F" w:rsidRDefault="00000533" w:rsidP="00045C8F">
      <w:pPr>
        <w:pStyle w:val="p1"/>
        <w:rPr>
          <w:del w:id="68" w:author="Author"/>
          <w:rFonts w:ascii="Cambria" w:hAnsi="Cambria"/>
          <w:sz w:val="24"/>
          <w:szCs w:val="24"/>
        </w:rPr>
      </w:pPr>
    </w:p>
    <w:p w14:paraId="0BEF7623" w14:textId="50D75BA9" w:rsidR="00045C8F" w:rsidRDefault="00B76FA8" w:rsidP="00045C8F">
      <w:pPr>
        <w:pStyle w:val="p1"/>
        <w:rPr>
          <w:rFonts w:ascii="Cambria" w:hAnsi="Cambria"/>
          <w:b/>
          <w:sz w:val="24"/>
          <w:szCs w:val="24"/>
        </w:rPr>
      </w:pPr>
      <w:del w:id="69" w:author="Author">
        <w:r w:rsidDel="00964BF6">
          <w:rPr>
            <w:rFonts w:ascii="Cambria" w:hAnsi="Cambria"/>
            <w:b/>
            <w:sz w:val="24"/>
            <w:szCs w:val="24"/>
          </w:rPr>
          <w:delText>“</w:delText>
        </w:r>
      </w:del>
      <w:r>
        <w:rPr>
          <w:rFonts w:ascii="Cambria" w:hAnsi="Cambria"/>
          <w:b/>
          <w:sz w:val="24"/>
          <w:szCs w:val="24"/>
        </w:rPr>
        <w:t>Ways to Stay Safe</w:t>
      </w:r>
      <w:del w:id="70" w:author="Author">
        <w:r w:rsidDel="00964BF6">
          <w:rPr>
            <w:rFonts w:ascii="Cambria" w:hAnsi="Cambria"/>
            <w:b/>
            <w:sz w:val="24"/>
            <w:szCs w:val="24"/>
          </w:rPr>
          <w:delText>”</w:delText>
        </w:r>
      </w:del>
      <w:r>
        <w:rPr>
          <w:rFonts w:ascii="Cambria" w:hAnsi="Cambria"/>
          <w:b/>
          <w:sz w:val="24"/>
          <w:szCs w:val="24"/>
        </w:rPr>
        <w:t xml:space="preserve"> Poster </w:t>
      </w:r>
      <w:r w:rsidR="004A34D0" w:rsidRPr="00B53D4C">
        <w:rPr>
          <w:rFonts w:ascii="Cambria" w:hAnsi="Cambria"/>
          <w:sz w:val="24"/>
          <w:szCs w:val="24"/>
          <w:highlight w:val="yellow"/>
        </w:rPr>
        <w:t>[LINK NEEDED</w:t>
      </w:r>
      <w:ins w:id="71" w:author="Jeffrey Nosbaum" w:date="2017-06-12T09:53:00Z">
        <w:r w:rsidR="007252E7">
          <w:rPr>
            <w:rFonts w:ascii="Cambria" w:hAnsi="Cambria"/>
            <w:sz w:val="24"/>
            <w:szCs w:val="24"/>
            <w:highlight w:val="yellow"/>
          </w:rPr>
          <w:t xml:space="preserve"> - TO K-5 VERSION</w:t>
        </w:r>
      </w:ins>
      <w:r w:rsidR="004A34D0" w:rsidRPr="00B53D4C">
        <w:rPr>
          <w:rFonts w:ascii="Cambria" w:hAnsi="Cambria"/>
          <w:sz w:val="24"/>
          <w:szCs w:val="24"/>
          <w:highlight w:val="yellow"/>
        </w:rPr>
        <w:t>]</w:t>
      </w:r>
    </w:p>
    <w:p w14:paraId="5EA68F56" w14:textId="77777777" w:rsidR="00000533" w:rsidRPr="00E02E23" w:rsidRDefault="00000533" w:rsidP="00045C8F">
      <w:pPr>
        <w:pStyle w:val="p1"/>
        <w:rPr>
          <w:rFonts w:ascii="Cambria" w:hAnsi="Cambria"/>
          <w:sz w:val="24"/>
          <w:szCs w:val="24"/>
        </w:rPr>
      </w:pPr>
    </w:p>
    <w:p w14:paraId="7C93E17F" w14:textId="54063FDA" w:rsidR="00045C8F" w:rsidRPr="00E02E23" w:rsidDel="00CD4B6F" w:rsidRDefault="00045C8F" w:rsidP="00045C8F">
      <w:pPr>
        <w:pStyle w:val="p1"/>
        <w:rPr>
          <w:del w:id="72" w:author="Author"/>
          <w:rFonts w:ascii="Cambria" w:hAnsi="Cambria"/>
          <w:sz w:val="24"/>
          <w:szCs w:val="24"/>
        </w:rPr>
      </w:pPr>
    </w:p>
    <w:p w14:paraId="503EBB99" w14:textId="65673E83" w:rsidR="00045C8F" w:rsidRPr="00E02E23" w:rsidRDefault="00B76FA8" w:rsidP="00045C8F">
      <w:pPr>
        <w:pStyle w:val="p1"/>
        <w:rPr>
          <w:rFonts w:ascii="Cambria" w:hAnsi="Cambria"/>
          <w:b/>
          <w:sz w:val="24"/>
          <w:szCs w:val="24"/>
        </w:rPr>
      </w:pPr>
      <w:r>
        <w:rPr>
          <w:rFonts w:ascii="Cambria" w:hAnsi="Cambria"/>
          <w:b/>
          <w:sz w:val="24"/>
          <w:szCs w:val="24"/>
        </w:rPr>
        <w:t xml:space="preserve">“Three Ways to Stay Safe” </w:t>
      </w:r>
      <w:ins w:id="73" w:author="Author">
        <w:r w:rsidR="00A62580">
          <w:rPr>
            <w:rFonts w:ascii="Cambria" w:hAnsi="Cambria"/>
            <w:b/>
            <w:sz w:val="24"/>
            <w:szCs w:val="24"/>
          </w:rPr>
          <w:t>S</w:t>
        </w:r>
      </w:ins>
      <w:del w:id="74" w:author="Author">
        <w:r w:rsidDel="00A62580">
          <w:rPr>
            <w:rFonts w:ascii="Cambria" w:hAnsi="Cambria"/>
            <w:b/>
            <w:sz w:val="24"/>
            <w:szCs w:val="24"/>
          </w:rPr>
          <w:delText>s</w:delText>
        </w:r>
      </w:del>
      <w:r>
        <w:rPr>
          <w:rFonts w:ascii="Cambria" w:hAnsi="Cambria"/>
          <w:b/>
          <w:sz w:val="24"/>
          <w:szCs w:val="24"/>
        </w:rPr>
        <w:t>ong</w:t>
      </w:r>
      <w:r w:rsidR="004A34D0">
        <w:rPr>
          <w:rFonts w:ascii="Cambria" w:hAnsi="Cambria"/>
          <w:b/>
          <w:sz w:val="24"/>
          <w:szCs w:val="24"/>
        </w:rPr>
        <w:t xml:space="preserve"> </w:t>
      </w:r>
      <w:r w:rsidR="004A34D0" w:rsidRPr="00B53D4C">
        <w:rPr>
          <w:rFonts w:ascii="Cambria" w:hAnsi="Cambria"/>
          <w:sz w:val="24"/>
          <w:szCs w:val="24"/>
          <w:highlight w:val="yellow"/>
        </w:rPr>
        <w:t>[LINK NEEDED]</w:t>
      </w:r>
    </w:p>
    <w:p w14:paraId="1D06CCE0" w14:textId="77777777" w:rsidR="00DA413F" w:rsidRDefault="00DA413F" w:rsidP="00045C8F">
      <w:pPr>
        <w:pStyle w:val="p1"/>
        <w:rPr>
          <w:ins w:id="75" w:author="Author"/>
          <w:rFonts w:ascii="Cambria" w:hAnsi="Cambria"/>
          <w:b/>
          <w:sz w:val="24"/>
          <w:szCs w:val="24"/>
        </w:rPr>
      </w:pPr>
    </w:p>
    <w:p w14:paraId="7034E7A9" w14:textId="77777777" w:rsidR="005D7FCF" w:rsidRDefault="005D7FCF" w:rsidP="00045C8F">
      <w:pPr>
        <w:pStyle w:val="p1"/>
        <w:rPr>
          <w:rFonts w:ascii="Cambria" w:hAnsi="Cambria"/>
          <w:b/>
          <w:sz w:val="24"/>
          <w:szCs w:val="24"/>
        </w:rPr>
      </w:pPr>
    </w:p>
    <w:p w14:paraId="44E265D9" w14:textId="3A1956A2" w:rsidR="00A2499D" w:rsidDel="00CD4B6F" w:rsidRDefault="00A2499D" w:rsidP="00045C8F">
      <w:pPr>
        <w:pStyle w:val="p1"/>
        <w:rPr>
          <w:del w:id="76" w:author="Author"/>
          <w:rFonts w:ascii="Cambria" w:hAnsi="Cambria"/>
          <w:b/>
          <w:sz w:val="24"/>
          <w:szCs w:val="24"/>
        </w:rPr>
      </w:pPr>
    </w:p>
    <w:p w14:paraId="64C45834" w14:textId="7A1DF45E" w:rsidR="000875DC" w:rsidDel="0047682B" w:rsidRDefault="000875DC" w:rsidP="00045C8F">
      <w:pPr>
        <w:pStyle w:val="p1"/>
        <w:rPr>
          <w:del w:id="77" w:author="Author"/>
          <w:rFonts w:ascii="Cambria" w:hAnsi="Cambria"/>
          <w:b/>
          <w:sz w:val="24"/>
          <w:szCs w:val="24"/>
        </w:rPr>
      </w:pPr>
    </w:p>
    <w:p w14:paraId="63FFD42D" w14:textId="44D60E9E" w:rsidR="007344F8" w:rsidRPr="00D168CA" w:rsidRDefault="007344F8" w:rsidP="007344F8">
      <w:pPr>
        <w:pStyle w:val="p1"/>
        <w:rPr>
          <w:rFonts w:ascii="Cambria" w:hAnsi="Cambria"/>
          <w:b/>
          <w:sz w:val="24"/>
          <w:szCs w:val="24"/>
        </w:rPr>
      </w:pPr>
      <w:r w:rsidRPr="00D168CA">
        <w:rPr>
          <w:rFonts w:ascii="Cambria" w:hAnsi="Cambria"/>
          <w:b/>
          <w:sz w:val="24"/>
          <w:szCs w:val="24"/>
        </w:rPr>
        <w:t xml:space="preserve">Sample </w:t>
      </w:r>
      <w:ins w:id="78" w:author="Author">
        <w:r w:rsidR="00A62580">
          <w:rPr>
            <w:rFonts w:ascii="Cambria" w:hAnsi="Cambria"/>
            <w:b/>
            <w:sz w:val="24"/>
            <w:szCs w:val="24"/>
          </w:rPr>
          <w:t>M</w:t>
        </w:r>
      </w:ins>
      <w:del w:id="79" w:author="Author">
        <w:r w:rsidRPr="00D168CA" w:rsidDel="00A62580">
          <w:rPr>
            <w:rFonts w:ascii="Cambria" w:hAnsi="Cambria"/>
            <w:b/>
            <w:sz w:val="24"/>
            <w:szCs w:val="24"/>
          </w:rPr>
          <w:delText>m</w:delText>
        </w:r>
      </w:del>
      <w:r w:rsidRPr="00D168CA">
        <w:rPr>
          <w:rFonts w:ascii="Cambria" w:hAnsi="Cambria"/>
          <w:b/>
          <w:sz w:val="24"/>
          <w:szCs w:val="24"/>
        </w:rPr>
        <w:t xml:space="preserve">aterials from </w:t>
      </w:r>
      <w:r>
        <w:rPr>
          <w:rFonts w:ascii="Cambria" w:hAnsi="Cambria"/>
          <w:b/>
          <w:sz w:val="24"/>
          <w:szCs w:val="24"/>
        </w:rPr>
        <w:t xml:space="preserve">Early Learning, </w:t>
      </w:r>
      <w:r w:rsidRPr="006A4E3F">
        <w:rPr>
          <w:rFonts w:ascii="Cambria" w:hAnsi="Cambria"/>
          <w:b/>
          <w:sz w:val="24"/>
          <w:szCs w:val="24"/>
        </w:rPr>
        <w:t>Weekly Theme 3: Sa</w:t>
      </w:r>
      <w:r w:rsidR="003D13B0" w:rsidRPr="006A4E3F">
        <w:rPr>
          <w:rFonts w:ascii="Cambria" w:hAnsi="Cambria"/>
          <w:b/>
          <w:sz w:val="24"/>
          <w:szCs w:val="24"/>
        </w:rPr>
        <w:t>f</w:t>
      </w:r>
      <w:r w:rsidRPr="006A4E3F">
        <w:rPr>
          <w:rFonts w:ascii="Cambria" w:hAnsi="Cambria"/>
          <w:b/>
          <w:sz w:val="24"/>
          <w:szCs w:val="24"/>
        </w:rPr>
        <w:t>e and Unsafe Touches</w:t>
      </w:r>
    </w:p>
    <w:p w14:paraId="3C6A08B4" w14:textId="77777777" w:rsidR="00A2499D" w:rsidRDefault="00A2499D" w:rsidP="00045C8F">
      <w:pPr>
        <w:pStyle w:val="p1"/>
        <w:rPr>
          <w:rFonts w:ascii="Cambria" w:hAnsi="Cambria"/>
          <w:b/>
          <w:sz w:val="24"/>
          <w:szCs w:val="24"/>
        </w:rPr>
      </w:pPr>
    </w:p>
    <w:p w14:paraId="4ADCB72F" w14:textId="6329E8D1" w:rsidR="00A2499D" w:rsidRPr="00E02E23" w:rsidDel="00CD4B6F" w:rsidRDefault="00A2499D" w:rsidP="00045C8F">
      <w:pPr>
        <w:pStyle w:val="p1"/>
        <w:rPr>
          <w:del w:id="80" w:author="Author"/>
          <w:rFonts w:ascii="Cambria" w:hAnsi="Cambria"/>
          <w:b/>
          <w:sz w:val="24"/>
          <w:szCs w:val="24"/>
        </w:rPr>
      </w:pPr>
    </w:p>
    <w:p w14:paraId="28EE68DF" w14:textId="2E7FA992" w:rsidR="00DA413F" w:rsidRDefault="00DA413F" w:rsidP="00045C8F">
      <w:pPr>
        <w:pStyle w:val="p1"/>
        <w:rPr>
          <w:rFonts w:ascii="Cambria" w:hAnsi="Cambria"/>
          <w:b/>
          <w:sz w:val="24"/>
          <w:szCs w:val="24"/>
        </w:rPr>
      </w:pPr>
      <w:r w:rsidRPr="00E02E23">
        <w:rPr>
          <w:rFonts w:ascii="Cambria" w:hAnsi="Cambria"/>
          <w:b/>
          <w:sz w:val="24"/>
          <w:szCs w:val="24"/>
        </w:rPr>
        <w:t>Weekly Theme</w:t>
      </w:r>
      <w:r w:rsidR="006F1CA9">
        <w:rPr>
          <w:rFonts w:ascii="Cambria" w:hAnsi="Cambria"/>
          <w:b/>
          <w:sz w:val="24"/>
          <w:szCs w:val="24"/>
        </w:rPr>
        <w:t xml:space="preserve"> Samples </w:t>
      </w:r>
      <w:r w:rsidR="000875DC" w:rsidRPr="00B53D4C">
        <w:rPr>
          <w:rFonts w:ascii="Cambria" w:hAnsi="Cambria"/>
          <w:sz w:val="24"/>
          <w:szCs w:val="24"/>
          <w:highlight w:val="yellow"/>
        </w:rPr>
        <w:t>[LINK NEEDED]</w:t>
      </w:r>
    </w:p>
    <w:p w14:paraId="464EC3A4" w14:textId="77777777" w:rsidR="006F1CA9" w:rsidRDefault="006F1CA9" w:rsidP="00045C8F">
      <w:pPr>
        <w:pStyle w:val="p1"/>
        <w:rPr>
          <w:rFonts w:ascii="Cambria" w:hAnsi="Cambria"/>
          <w:b/>
          <w:sz w:val="24"/>
          <w:szCs w:val="24"/>
        </w:rPr>
      </w:pPr>
    </w:p>
    <w:p w14:paraId="5D4FA76E" w14:textId="43044217" w:rsidR="006F1CA9" w:rsidRDefault="00405C76" w:rsidP="00045C8F">
      <w:pPr>
        <w:pStyle w:val="p1"/>
        <w:rPr>
          <w:rFonts w:ascii="Cambria" w:hAnsi="Cambria"/>
          <w:b/>
          <w:sz w:val="24"/>
          <w:szCs w:val="24"/>
        </w:rPr>
      </w:pPr>
      <w:del w:id="81" w:author="Author">
        <w:r w:rsidDel="00EF43E0">
          <w:rPr>
            <w:rFonts w:ascii="Cambria" w:hAnsi="Cambria"/>
            <w:b/>
            <w:sz w:val="24"/>
            <w:szCs w:val="24"/>
          </w:rPr>
          <w:delText>“</w:delText>
        </w:r>
      </w:del>
      <w:r w:rsidR="006F1CA9">
        <w:rPr>
          <w:rFonts w:ascii="Cambria" w:hAnsi="Cambria"/>
          <w:b/>
          <w:sz w:val="24"/>
          <w:szCs w:val="24"/>
        </w:rPr>
        <w:t>Ways to Stay Safe Poster</w:t>
      </w:r>
      <w:del w:id="82" w:author="Author">
        <w:r w:rsidDel="00EF43E0">
          <w:rPr>
            <w:rFonts w:ascii="Cambria" w:hAnsi="Cambria"/>
            <w:b/>
            <w:sz w:val="24"/>
            <w:szCs w:val="24"/>
          </w:rPr>
          <w:delText>”</w:delText>
        </w:r>
      </w:del>
      <w:r w:rsidR="000875DC">
        <w:rPr>
          <w:rFonts w:ascii="Cambria" w:hAnsi="Cambria"/>
          <w:b/>
          <w:sz w:val="24"/>
          <w:szCs w:val="24"/>
        </w:rPr>
        <w:t xml:space="preserve"> </w:t>
      </w:r>
      <w:r w:rsidR="000875DC" w:rsidRPr="00B53D4C">
        <w:rPr>
          <w:rFonts w:ascii="Cambria" w:hAnsi="Cambria"/>
          <w:sz w:val="24"/>
          <w:szCs w:val="24"/>
          <w:highlight w:val="yellow"/>
        </w:rPr>
        <w:t>[LINK NEEDED</w:t>
      </w:r>
      <w:ins w:id="83" w:author="Jeffrey Nosbaum" w:date="2017-06-12T09:53:00Z">
        <w:r w:rsidR="007252E7">
          <w:rPr>
            <w:rFonts w:ascii="Cambria" w:hAnsi="Cambria"/>
            <w:sz w:val="24"/>
            <w:szCs w:val="24"/>
            <w:highlight w:val="yellow"/>
          </w:rPr>
          <w:t xml:space="preserve"> - TO EARLY LEARNING VERSION</w:t>
        </w:r>
      </w:ins>
      <w:r w:rsidR="000875DC" w:rsidRPr="00B53D4C">
        <w:rPr>
          <w:rFonts w:ascii="Cambria" w:hAnsi="Cambria"/>
          <w:sz w:val="24"/>
          <w:szCs w:val="24"/>
          <w:highlight w:val="yellow"/>
        </w:rPr>
        <w:t>]</w:t>
      </w:r>
    </w:p>
    <w:p w14:paraId="53D703DF" w14:textId="77777777" w:rsidR="006F1CA9" w:rsidRDefault="006F1CA9" w:rsidP="00045C8F">
      <w:pPr>
        <w:pStyle w:val="p1"/>
        <w:rPr>
          <w:rFonts w:ascii="Cambria" w:hAnsi="Cambria"/>
          <w:b/>
          <w:sz w:val="24"/>
          <w:szCs w:val="24"/>
        </w:rPr>
      </w:pPr>
    </w:p>
    <w:p w14:paraId="28757C5A" w14:textId="53E5B5E3" w:rsidR="006F1CA9" w:rsidRDefault="006F1CA9" w:rsidP="00045C8F">
      <w:pPr>
        <w:pStyle w:val="p1"/>
        <w:rPr>
          <w:rFonts w:ascii="Cambria" w:hAnsi="Cambria"/>
          <w:b/>
          <w:sz w:val="24"/>
          <w:szCs w:val="24"/>
        </w:rPr>
      </w:pPr>
      <w:r>
        <w:rPr>
          <w:rFonts w:ascii="Cambria" w:hAnsi="Cambria"/>
          <w:b/>
          <w:sz w:val="24"/>
          <w:szCs w:val="24"/>
        </w:rPr>
        <w:t>“The Safety Rules Song”</w:t>
      </w:r>
      <w:r w:rsidR="000875DC">
        <w:rPr>
          <w:rFonts w:ascii="Cambria" w:hAnsi="Cambria"/>
          <w:b/>
          <w:sz w:val="24"/>
          <w:szCs w:val="24"/>
        </w:rPr>
        <w:t xml:space="preserve"> </w:t>
      </w:r>
      <w:r w:rsidR="000875DC" w:rsidRPr="00B53D4C">
        <w:rPr>
          <w:rFonts w:ascii="Cambria" w:hAnsi="Cambria"/>
          <w:sz w:val="24"/>
          <w:szCs w:val="24"/>
          <w:highlight w:val="yellow"/>
        </w:rPr>
        <w:t>[LINK NEEDED]</w:t>
      </w:r>
    </w:p>
    <w:p w14:paraId="0FE51302" w14:textId="77777777" w:rsidR="006F1CA9" w:rsidRDefault="006F1CA9" w:rsidP="00045C8F">
      <w:pPr>
        <w:pStyle w:val="p1"/>
        <w:rPr>
          <w:ins w:id="84" w:author="Author"/>
          <w:rFonts w:ascii="Cambria" w:hAnsi="Cambria"/>
          <w:b/>
          <w:sz w:val="24"/>
          <w:szCs w:val="24"/>
        </w:rPr>
      </w:pPr>
    </w:p>
    <w:p w14:paraId="38A83515" w14:textId="77777777" w:rsidR="005D7FCF" w:rsidRDefault="005D7FCF" w:rsidP="00045C8F">
      <w:pPr>
        <w:pStyle w:val="p1"/>
        <w:rPr>
          <w:rFonts w:ascii="Cambria" w:hAnsi="Cambria"/>
          <w:b/>
          <w:sz w:val="24"/>
          <w:szCs w:val="24"/>
        </w:rPr>
      </w:pPr>
    </w:p>
    <w:p w14:paraId="6216E1CE" w14:textId="4BE72826" w:rsidR="006F1CA9" w:rsidDel="00CD4B6F" w:rsidRDefault="006F1CA9" w:rsidP="00045C8F">
      <w:pPr>
        <w:pStyle w:val="p1"/>
        <w:rPr>
          <w:del w:id="85" w:author="Author"/>
          <w:rFonts w:ascii="Cambria" w:hAnsi="Cambria"/>
          <w:b/>
          <w:sz w:val="24"/>
          <w:szCs w:val="24"/>
        </w:rPr>
      </w:pPr>
    </w:p>
    <w:p w14:paraId="22E190E0" w14:textId="6D9A0F72" w:rsidR="006F1CA9" w:rsidDel="00A62580" w:rsidRDefault="006F1CA9" w:rsidP="00045C8F">
      <w:pPr>
        <w:pStyle w:val="p1"/>
        <w:rPr>
          <w:del w:id="86" w:author="Author"/>
          <w:rFonts w:ascii="Cambria" w:hAnsi="Cambria"/>
          <w:b/>
          <w:sz w:val="24"/>
          <w:szCs w:val="24"/>
        </w:rPr>
      </w:pPr>
    </w:p>
    <w:p w14:paraId="2A374BF1" w14:textId="4A4F870B" w:rsidR="00045C8F" w:rsidRPr="00E02E23" w:rsidDel="00A62580" w:rsidRDefault="00045C8F" w:rsidP="00045C8F">
      <w:pPr>
        <w:pStyle w:val="p1"/>
        <w:rPr>
          <w:del w:id="87" w:author="Author"/>
          <w:rFonts w:ascii="Cambria" w:hAnsi="Cambria"/>
          <w:b/>
          <w:sz w:val="24"/>
          <w:szCs w:val="24"/>
        </w:rPr>
      </w:pPr>
    </w:p>
    <w:p w14:paraId="26692F20" w14:textId="77777777" w:rsidR="00045C8F" w:rsidRPr="00E02E23" w:rsidRDefault="00045C8F" w:rsidP="00045C8F">
      <w:pPr>
        <w:pStyle w:val="p1"/>
        <w:rPr>
          <w:rFonts w:ascii="Cambria" w:hAnsi="Cambria"/>
          <w:b/>
          <w:sz w:val="24"/>
          <w:szCs w:val="24"/>
        </w:rPr>
      </w:pPr>
      <w:r w:rsidRPr="00E02E23">
        <w:rPr>
          <w:rFonts w:ascii="Cambria" w:hAnsi="Cambria"/>
          <w:b/>
          <w:sz w:val="24"/>
          <w:szCs w:val="24"/>
        </w:rPr>
        <w:t>Staff Training</w:t>
      </w:r>
    </w:p>
    <w:p w14:paraId="2C41988C" w14:textId="082E366E" w:rsidR="00045C8F" w:rsidRPr="00E02E23" w:rsidRDefault="002F026A" w:rsidP="00045C8F">
      <w:pPr>
        <w:pStyle w:val="p1"/>
        <w:rPr>
          <w:rFonts w:ascii="Cambria" w:hAnsi="Cambria"/>
          <w:sz w:val="24"/>
          <w:szCs w:val="24"/>
        </w:rPr>
      </w:pPr>
      <w:r>
        <w:rPr>
          <w:rFonts w:ascii="Cambria" w:hAnsi="Cambria"/>
          <w:sz w:val="24"/>
          <w:szCs w:val="24"/>
        </w:rPr>
        <w:lastRenderedPageBreak/>
        <w:t>The Child Protection Unit includes training to h</w:t>
      </w:r>
      <w:r w:rsidR="00DC3295" w:rsidRPr="00E02E23">
        <w:rPr>
          <w:rFonts w:ascii="Cambria" w:hAnsi="Cambria"/>
          <w:sz w:val="24"/>
          <w:szCs w:val="24"/>
        </w:rPr>
        <w:t xml:space="preserve">elp educators and staff </w:t>
      </w:r>
      <w:r w:rsidR="004A4E09" w:rsidRPr="00E02E23">
        <w:rPr>
          <w:rFonts w:ascii="Cambria" w:hAnsi="Cambria"/>
          <w:sz w:val="24"/>
          <w:szCs w:val="24"/>
        </w:rPr>
        <w:t>prevent child abuse</w:t>
      </w:r>
      <w:r w:rsidR="00263335" w:rsidRPr="00E02E23">
        <w:rPr>
          <w:rFonts w:ascii="Cambria" w:hAnsi="Cambria"/>
          <w:sz w:val="24"/>
          <w:szCs w:val="24"/>
        </w:rPr>
        <w:t xml:space="preserve">. </w:t>
      </w:r>
      <w:r w:rsidR="0097444D">
        <w:rPr>
          <w:rFonts w:ascii="Cambria" w:hAnsi="Cambria"/>
          <w:sz w:val="24"/>
          <w:szCs w:val="24"/>
        </w:rPr>
        <w:t xml:space="preserve">Training modules </w:t>
      </w:r>
      <w:r w:rsidR="001B4C28" w:rsidRPr="00E02E23">
        <w:rPr>
          <w:rFonts w:ascii="Cambria" w:hAnsi="Cambria"/>
          <w:sz w:val="24"/>
          <w:szCs w:val="24"/>
        </w:rPr>
        <w:t>prepare</w:t>
      </w:r>
      <w:r w:rsidR="003B0AD9" w:rsidRPr="00E02E23">
        <w:rPr>
          <w:rFonts w:ascii="Cambria" w:hAnsi="Cambria"/>
          <w:sz w:val="24"/>
          <w:szCs w:val="24"/>
        </w:rPr>
        <w:t xml:space="preserve"> administrators, t</w:t>
      </w:r>
      <w:r w:rsidR="0097444D">
        <w:rPr>
          <w:rFonts w:ascii="Cambria" w:hAnsi="Cambria"/>
          <w:sz w:val="24"/>
          <w:szCs w:val="24"/>
        </w:rPr>
        <w:t xml:space="preserve">eachers, counselors, and staff to </w:t>
      </w:r>
      <w:r w:rsidR="001B4C28" w:rsidRPr="00E02E23">
        <w:rPr>
          <w:rFonts w:ascii="Cambria" w:hAnsi="Cambria"/>
          <w:sz w:val="24"/>
          <w:szCs w:val="24"/>
        </w:rPr>
        <w:t>recognize, report, and respond appropriately.</w:t>
      </w:r>
    </w:p>
    <w:p w14:paraId="6B85F5FE" w14:textId="77777777" w:rsidR="00045C8F" w:rsidRDefault="00045C8F" w:rsidP="00045C8F">
      <w:pPr>
        <w:pStyle w:val="p1"/>
        <w:rPr>
          <w:rFonts w:ascii="Cambria" w:hAnsi="Cambria"/>
          <w:strike/>
          <w:sz w:val="24"/>
          <w:szCs w:val="24"/>
        </w:rPr>
      </w:pPr>
    </w:p>
    <w:p w14:paraId="448C2FF0" w14:textId="481D6E4D" w:rsidR="006913A8" w:rsidRPr="00E02E23" w:rsidDel="007F073C" w:rsidRDefault="006913A8" w:rsidP="00045C8F">
      <w:pPr>
        <w:pStyle w:val="p1"/>
        <w:rPr>
          <w:del w:id="88" w:author="Author"/>
          <w:rFonts w:ascii="Cambria" w:hAnsi="Cambria"/>
          <w:strike/>
          <w:sz w:val="24"/>
          <w:szCs w:val="24"/>
        </w:rPr>
      </w:pPr>
    </w:p>
    <w:p w14:paraId="4E6D9CE8" w14:textId="77777777" w:rsidR="001D4789" w:rsidRDefault="00045C8F" w:rsidP="00045C8F">
      <w:pPr>
        <w:pStyle w:val="p1"/>
        <w:rPr>
          <w:rFonts w:ascii="Cambria" w:hAnsi="Cambria"/>
          <w:b/>
          <w:sz w:val="24"/>
          <w:szCs w:val="24"/>
        </w:rPr>
      </w:pPr>
      <w:r w:rsidRPr="00E02E23">
        <w:rPr>
          <w:rFonts w:ascii="Cambria" w:hAnsi="Cambria"/>
          <w:b/>
          <w:sz w:val="24"/>
          <w:szCs w:val="24"/>
        </w:rPr>
        <w:t>Module 1</w:t>
      </w:r>
    </w:p>
    <w:p w14:paraId="2CAA579F" w14:textId="7E8BA609" w:rsidR="00045C8F" w:rsidRPr="00E02E23" w:rsidRDefault="00045C8F" w:rsidP="00045C8F">
      <w:pPr>
        <w:pStyle w:val="p1"/>
        <w:rPr>
          <w:rFonts w:ascii="Cambria" w:hAnsi="Cambria"/>
          <w:sz w:val="24"/>
          <w:szCs w:val="24"/>
        </w:rPr>
      </w:pPr>
      <w:r w:rsidRPr="00EF43E0">
        <w:rPr>
          <w:rFonts w:ascii="Cambria" w:hAnsi="Cambria"/>
          <w:sz w:val="24"/>
          <w:szCs w:val="24"/>
        </w:rPr>
        <w:t xml:space="preserve">For </w:t>
      </w:r>
      <w:r w:rsidR="001B4C28" w:rsidRPr="00EF43E0">
        <w:rPr>
          <w:rFonts w:ascii="Cambria" w:hAnsi="Cambria"/>
          <w:sz w:val="24"/>
          <w:szCs w:val="24"/>
        </w:rPr>
        <w:t>administr</w:t>
      </w:r>
      <w:r w:rsidR="001B4C28" w:rsidRPr="00E02E23">
        <w:rPr>
          <w:rFonts w:ascii="Cambria" w:hAnsi="Cambria"/>
          <w:sz w:val="24"/>
          <w:szCs w:val="24"/>
        </w:rPr>
        <w:t>ators</w:t>
      </w:r>
      <w:r w:rsidRPr="00E02E23">
        <w:rPr>
          <w:rFonts w:ascii="Cambria" w:hAnsi="Cambria"/>
          <w:sz w:val="24"/>
          <w:szCs w:val="24"/>
        </w:rPr>
        <w:t xml:space="preserve">, this module </w:t>
      </w:r>
      <w:r w:rsidR="001B4C28" w:rsidRPr="00E02E23">
        <w:rPr>
          <w:rFonts w:ascii="Cambria" w:hAnsi="Cambria"/>
          <w:sz w:val="24"/>
          <w:szCs w:val="24"/>
        </w:rPr>
        <w:t>aids in the creation or revision of strategies, policies, and procedures surrounding child protection</w:t>
      </w:r>
      <w:r w:rsidRPr="00E02E23">
        <w:rPr>
          <w:rFonts w:ascii="Cambria" w:hAnsi="Cambria"/>
          <w:sz w:val="24"/>
          <w:szCs w:val="24"/>
        </w:rPr>
        <w:t xml:space="preserve">. This module is </w:t>
      </w:r>
      <w:r w:rsidR="001B4C28" w:rsidRPr="00E02E23">
        <w:rPr>
          <w:rFonts w:ascii="Cambria" w:hAnsi="Cambria"/>
          <w:sz w:val="24"/>
          <w:szCs w:val="24"/>
        </w:rPr>
        <w:t>75</w:t>
      </w:r>
      <w:r w:rsidRPr="00E02E23">
        <w:rPr>
          <w:rFonts w:ascii="Cambria" w:hAnsi="Cambria"/>
          <w:sz w:val="24"/>
          <w:szCs w:val="24"/>
        </w:rPr>
        <w:t>–</w:t>
      </w:r>
      <w:r w:rsidR="001B4C28" w:rsidRPr="00E02E23">
        <w:rPr>
          <w:rFonts w:ascii="Cambria" w:hAnsi="Cambria"/>
          <w:sz w:val="24"/>
          <w:szCs w:val="24"/>
        </w:rPr>
        <w:t>9</w:t>
      </w:r>
      <w:r w:rsidRPr="00E02E23">
        <w:rPr>
          <w:rFonts w:ascii="Cambria" w:hAnsi="Cambria"/>
          <w:sz w:val="24"/>
          <w:szCs w:val="24"/>
        </w:rPr>
        <w:t>0 minutes in length.</w:t>
      </w:r>
    </w:p>
    <w:p w14:paraId="25A832EC" w14:textId="77777777" w:rsidR="00045C8F" w:rsidRPr="00E02E23" w:rsidRDefault="00045C8F" w:rsidP="00045C8F">
      <w:pPr>
        <w:pStyle w:val="p1"/>
        <w:rPr>
          <w:rFonts w:ascii="Cambria" w:hAnsi="Cambria"/>
          <w:sz w:val="24"/>
          <w:szCs w:val="24"/>
        </w:rPr>
      </w:pPr>
    </w:p>
    <w:p w14:paraId="40B64A45" w14:textId="77777777" w:rsidR="00045C8F" w:rsidRPr="00E02E23" w:rsidRDefault="00045C8F" w:rsidP="00045C8F">
      <w:pPr>
        <w:pStyle w:val="p1"/>
        <w:rPr>
          <w:rFonts w:ascii="Cambria" w:hAnsi="Cambria"/>
          <w:b/>
          <w:sz w:val="24"/>
          <w:szCs w:val="24"/>
        </w:rPr>
      </w:pPr>
      <w:r w:rsidRPr="00E02E23">
        <w:rPr>
          <w:rFonts w:ascii="Cambria" w:hAnsi="Cambria"/>
          <w:b/>
          <w:sz w:val="24"/>
          <w:szCs w:val="24"/>
        </w:rPr>
        <w:t>Module 2</w:t>
      </w:r>
    </w:p>
    <w:p w14:paraId="2C4C1E4C" w14:textId="3A462E92" w:rsidR="00045C8F" w:rsidRPr="00E02E23" w:rsidRDefault="001B4C28" w:rsidP="00045C8F">
      <w:pPr>
        <w:pStyle w:val="p1"/>
        <w:rPr>
          <w:rFonts w:ascii="Cambria" w:hAnsi="Cambria"/>
          <w:sz w:val="24"/>
          <w:szCs w:val="24"/>
        </w:rPr>
      </w:pPr>
      <w:del w:id="89" w:author="Author">
        <w:r w:rsidRPr="00EF43E0" w:rsidDel="00EF43E0">
          <w:rPr>
            <w:rFonts w:ascii="Cambria" w:hAnsi="Cambria"/>
            <w:sz w:val="24"/>
            <w:szCs w:val="24"/>
          </w:rPr>
          <w:delText>Created for</w:delText>
        </w:r>
      </w:del>
      <w:ins w:id="90" w:author="Author">
        <w:r w:rsidR="00EF43E0">
          <w:rPr>
            <w:rFonts w:ascii="Cambria" w:hAnsi="Cambria"/>
            <w:sz w:val="24"/>
            <w:szCs w:val="24"/>
          </w:rPr>
          <w:t>For</w:t>
        </w:r>
      </w:ins>
      <w:r w:rsidR="00045C8F" w:rsidRPr="00EF43E0">
        <w:rPr>
          <w:rFonts w:ascii="Cambria" w:hAnsi="Cambria"/>
          <w:sz w:val="24"/>
          <w:szCs w:val="24"/>
        </w:rPr>
        <w:t xml:space="preserve"> all staff, this module focuses on recognizing, responding to, and reporting </w:t>
      </w:r>
      <w:r w:rsidRPr="00EF43E0">
        <w:rPr>
          <w:rFonts w:ascii="Cambria" w:hAnsi="Cambria"/>
          <w:sz w:val="24"/>
          <w:szCs w:val="24"/>
        </w:rPr>
        <w:t>child abuse</w:t>
      </w:r>
      <w:r w:rsidR="00045C8F" w:rsidRPr="00EF43E0">
        <w:rPr>
          <w:rFonts w:ascii="Cambria" w:hAnsi="Cambria"/>
          <w:sz w:val="24"/>
          <w:szCs w:val="24"/>
        </w:rPr>
        <w:t>. This module is 75–90 minutes in</w:t>
      </w:r>
      <w:r w:rsidR="00045C8F" w:rsidRPr="00E02E23">
        <w:rPr>
          <w:rFonts w:ascii="Cambria" w:hAnsi="Cambria"/>
          <w:sz w:val="24"/>
          <w:szCs w:val="24"/>
        </w:rPr>
        <w:t xml:space="preserve"> length.</w:t>
      </w:r>
    </w:p>
    <w:p w14:paraId="646B8C69" w14:textId="77777777" w:rsidR="00045C8F" w:rsidRPr="00E02E23" w:rsidRDefault="00045C8F" w:rsidP="00045C8F">
      <w:pPr>
        <w:pStyle w:val="p1"/>
        <w:rPr>
          <w:rFonts w:ascii="Cambria" w:hAnsi="Cambria"/>
          <w:sz w:val="24"/>
          <w:szCs w:val="24"/>
        </w:rPr>
      </w:pPr>
    </w:p>
    <w:p w14:paraId="0CF67908" w14:textId="77777777" w:rsidR="00045C8F" w:rsidRPr="00E02E23" w:rsidRDefault="00045C8F" w:rsidP="00045C8F">
      <w:pPr>
        <w:pStyle w:val="p1"/>
        <w:rPr>
          <w:rFonts w:ascii="Cambria" w:hAnsi="Cambria"/>
          <w:b/>
          <w:sz w:val="24"/>
          <w:szCs w:val="24"/>
        </w:rPr>
      </w:pPr>
      <w:r w:rsidRPr="00E02E23">
        <w:rPr>
          <w:rFonts w:ascii="Cambria" w:hAnsi="Cambria"/>
          <w:b/>
          <w:sz w:val="24"/>
          <w:szCs w:val="24"/>
        </w:rPr>
        <w:t>Module 3</w:t>
      </w:r>
    </w:p>
    <w:p w14:paraId="668DD60F" w14:textId="1E14B6A5" w:rsidR="00045C8F" w:rsidRPr="00E02E23" w:rsidRDefault="00045C8F" w:rsidP="00045C8F">
      <w:pPr>
        <w:pStyle w:val="p1"/>
        <w:rPr>
          <w:rFonts w:ascii="Cambria" w:hAnsi="Cambria"/>
          <w:sz w:val="24"/>
          <w:szCs w:val="24"/>
        </w:rPr>
      </w:pPr>
      <w:r w:rsidRPr="00EF43E0">
        <w:rPr>
          <w:rFonts w:ascii="Cambria" w:hAnsi="Cambria"/>
          <w:sz w:val="24"/>
          <w:szCs w:val="24"/>
        </w:rPr>
        <w:t xml:space="preserve">For teachers </w:t>
      </w:r>
      <w:r w:rsidRPr="00E02E23">
        <w:rPr>
          <w:rFonts w:ascii="Cambria" w:hAnsi="Cambria"/>
          <w:sz w:val="24"/>
          <w:szCs w:val="24"/>
        </w:rPr>
        <w:t>and counselors, this module focuses on teaching</w:t>
      </w:r>
      <w:r w:rsidR="00EF54AE" w:rsidRPr="00E02E23">
        <w:rPr>
          <w:rFonts w:ascii="Cambria" w:hAnsi="Cambria"/>
          <w:sz w:val="24"/>
          <w:szCs w:val="24"/>
        </w:rPr>
        <w:t xml:space="preserve"> the program</w:t>
      </w:r>
      <w:r w:rsidRPr="00E02E23">
        <w:rPr>
          <w:rFonts w:ascii="Cambria" w:hAnsi="Cambria"/>
          <w:sz w:val="24"/>
          <w:szCs w:val="24"/>
        </w:rPr>
        <w:t xml:space="preserve">, </w:t>
      </w:r>
      <w:r w:rsidR="001B4C28" w:rsidRPr="00E02E23">
        <w:rPr>
          <w:rFonts w:ascii="Cambria" w:hAnsi="Cambria"/>
          <w:sz w:val="24"/>
          <w:szCs w:val="24"/>
        </w:rPr>
        <w:t>engaging</w:t>
      </w:r>
      <w:r w:rsidRPr="00E02E23">
        <w:rPr>
          <w:rFonts w:ascii="Cambria" w:hAnsi="Cambria"/>
          <w:sz w:val="24"/>
          <w:szCs w:val="24"/>
        </w:rPr>
        <w:t xml:space="preserve"> families</w:t>
      </w:r>
      <w:r w:rsidR="001B4C28" w:rsidRPr="00E02E23">
        <w:rPr>
          <w:rFonts w:ascii="Cambria" w:hAnsi="Cambria"/>
          <w:sz w:val="24"/>
          <w:szCs w:val="24"/>
        </w:rPr>
        <w:t>, and discussing the subject matter with confidence</w:t>
      </w:r>
      <w:r w:rsidRPr="00E02E23">
        <w:rPr>
          <w:rFonts w:ascii="Cambria" w:hAnsi="Cambria"/>
          <w:sz w:val="24"/>
          <w:szCs w:val="24"/>
        </w:rPr>
        <w:t>. This module is 45</w:t>
      </w:r>
      <w:ins w:id="91" w:author="Author">
        <w:r w:rsidR="0008176C">
          <w:rPr>
            <w:rFonts w:ascii="Cambria" w:hAnsi="Cambria"/>
            <w:sz w:val="24"/>
            <w:szCs w:val="24"/>
          </w:rPr>
          <w:t>–</w:t>
        </w:r>
      </w:ins>
      <w:del w:id="92" w:author="Author">
        <w:r w:rsidRPr="00E02E23" w:rsidDel="006510AD">
          <w:rPr>
            <w:rFonts w:ascii="Cambria" w:hAnsi="Cambria"/>
            <w:sz w:val="24"/>
            <w:szCs w:val="24"/>
          </w:rPr>
          <w:delText>–</w:delText>
        </w:r>
      </w:del>
      <w:r w:rsidRPr="00E02E23">
        <w:rPr>
          <w:rFonts w:ascii="Cambria" w:hAnsi="Cambria"/>
          <w:sz w:val="24"/>
          <w:szCs w:val="24"/>
        </w:rPr>
        <w:t>60 minutes in length</w:t>
      </w:r>
      <w:r w:rsidR="001B4C28" w:rsidRPr="00E02E23">
        <w:rPr>
          <w:rFonts w:ascii="Cambria" w:hAnsi="Cambria"/>
          <w:sz w:val="24"/>
          <w:szCs w:val="24"/>
        </w:rPr>
        <w:t xml:space="preserve"> for Early Learning and 60</w:t>
      </w:r>
      <w:ins w:id="93" w:author="Author">
        <w:r w:rsidR="0008176C">
          <w:rPr>
            <w:rFonts w:ascii="Cambria" w:hAnsi="Cambria"/>
            <w:sz w:val="24"/>
            <w:szCs w:val="24"/>
          </w:rPr>
          <w:t>–</w:t>
        </w:r>
      </w:ins>
      <w:del w:id="94" w:author="Author">
        <w:r w:rsidR="001B4C28" w:rsidRPr="00E02E23" w:rsidDel="006510AD">
          <w:rPr>
            <w:rFonts w:ascii="Cambria" w:hAnsi="Cambria"/>
            <w:sz w:val="24"/>
            <w:szCs w:val="24"/>
          </w:rPr>
          <w:delText>–</w:delText>
        </w:r>
      </w:del>
      <w:r w:rsidR="001B4C28" w:rsidRPr="00E02E23">
        <w:rPr>
          <w:rFonts w:ascii="Cambria" w:hAnsi="Cambria"/>
          <w:sz w:val="24"/>
          <w:szCs w:val="24"/>
        </w:rPr>
        <w:t xml:space="preserve">75 minutes in length for </w:t>
      </w:r>
      <w:del w:id="95" w:author="Author">
        <w:r w:rsidR="00C70D53" w:rsidRPr="0078009C" w:rsidDel="0078009C">
          <w:rPr>
            <w:rFonts w:ascii="Cambria" w:hAnsi="Cambria"/>
            <w:sz w:val="24"/>
            <w:szCs w:val="24"/>
          </w:rPr>
          <w:delText xml:space="preserve">Grades </w:delText>
        </w:r>
      </w:del>
      <w:r w:rsidR="00C70D53" w:rsidRPr="0078009C">
        <w:rPr>
          <w:rFonts w:ascii="Cambria" w:hAnsi="Cambria"/>
          <w:sz w:val="24"/>
          <w:szCs w:val="24"/>
        </w:rPr>
        <w:t>K</w:t>
      </w:r>
      <w:ins w:id="96" w:author="Author">
        <w:r w:rsidR="0078009C">
          <w:rPr>
            <w:rFonts w:ascii="Cambria" w:hAnsi="Cambria"/>
            <w:sz w:val="24"/>
            <w:szCs w:val="24"/>
          </w:rPr>
          <w:t>indergarten</w:t>
        </w:r>
      </w:ins>
      <w:del w:id="97" w:author="Author">
        <w:r w:rsidR="00C70D53" w:rsidRPr="0078009C" w:rsidDel="006510AD">
          <w:rPr>
            <w:rFonts w:ascii="Cambria" w:hAnsi="Cambria"/>
            <w:sz w:val="24"/>
            <w:szCs w:val="24"/>
          </w:rPr>
          <w:delText>-</w:delText>
        </w:r>
      </w:del>
      <w:ins w:id="98" w:author="Author">
        <w:r w:rsidR="0078009C">
          <w:rPr>
            <w:rFonts w:ascii="Cambria" w:hAnsi="Cambria"/>
            <w:sz w:val="24"/>
            <w:szCs w:val="24"/>
          </w:rPr>
          <w:t xml:space="preserve">–Grade </w:t>
        </w:r>
      </w:ins>
      <w:r w:rsidR="00C70D53" w:rsidRPr="0078009C">
        <w:rPr>
          <w:rFonts w:ascii="Cambria" w:hAnsi="Cambria"/>
          <w:sz w:val="24"/>
          <w:szCs w:val="24"/>
        </w:rPr>
        <w:t>5</w:t>
      </w:r>
      <w:r w:rsidRPr="0078009C">
        <w:rPr>
          <w:rFonts w:ascii="Cambria" w:hAnsi="Cambria"/>
          <w:sz w:val="24"/>
          <w:szCs w:val="24"/>
        </w:rPr>
        <w:t>.</w:t>
      </w:r>
    </w:p>
    <w:p w14:paraId="18C3C896" w14:textId="77777777" w:rsidR="00045C8F" w:rsidRDefault="00045C8F" w:rsidP="00045C8F">
      <w:pPr>
        <w:pStyle w:val="p1"/>
        <w:rPr>
          <w:rFonts w:ascii="Cambria" w:hAnsi="Cambria"/>
          <w:b/>
          <w:sz w:val="24"/>
          <w:szCs w:val="24"/>
        </w:rPr>
      </w:pPr>
    </w:p>
    <w:p w14:paraId="6CB2F37A" w14:textId="6ED2A377" w:rsidR="00C70D53" w:rsidRDefault="00CE5904" w:rsidP="00045C8F">
      <w:pPr>
        <w:pStyle w:val="p1"/>
        <w:rPr>
          <w:rFonts w:ascii="Cambria" w:hAnsi="Cambria"/>
          <w:b/>
          <w:sz w:val="24"/>
          <w:szCs w:val="24"/>
        </w:rPr>
      </w:pPr>
      <w:r w:rsidRPr="001014B7">
        <w:rPr>
          <w:rFonts w:ascii="Cambria" w:hAnsi="Cambria"/>
          <w:sz w:val="24"/>
          <w:szCs w:val="24"/>
        </w:rPr>
        <w:t>[View</w:t>
      </w:r>
      <w:ins w:id="99" w:author="Author">
        <w:r w:rsidR="004D6C9F">
          <w:rPr>
            <w:rFonts w:ascii="Cambria" w:hAnsi="Cambria"/>
            <w:sz w:val="24"/>
            <w:szCs w:val="24"/>
          </w:rPr>
          <w:t xml:space="preserve"> a</w:t>
        </w:r>
      </w:ins>
      <w:r w:rsidRPr="001014B7">
        <w:rPr>
          <w:rFonts w:ascii="Cambria" w:hAnsi="Cambria"/>
          <w:sz w:val="24"/>
          <w:szCs w:val="24"/>
        </w:rPr>
        <w:t xml:space="preserve"> </w:t>
      </w:r>
      <w:ins w:id="100" w:author="Author">
        <w:r w:rsidR="0078009C" w:rsidRPr="001014B7">
          <w:rPr>
            <w:rFonts w:ascii="Cambria" w:hAnsi="Cambria"/>
            <w:sz w:val="24"/>
            <w:szCs w:val="24"/>
          </w:rPr>
          <w:t>s</w:t>
        </w:r>
      </w:ins>
      <w:del w:id="101" w:author="Author">
        <w:r w:rsidRPr="001014B7" w:rsidDel="0078009C">
          <w:rPr>
            <w:rFonts w:ascii="Cambria" w:hAnsi="Cambria"/>
            <w:sz w:val="24"/>
            <w:szCs w:val="24"/>
          </w:rPr>
          <w:delText>S</w:delText>
        </w:r>
      </w:del>
      <w:r w:rsidRPr="001014B7">
        <w:rPr>
          <w:rFonts w:ascii="Cambria" w:hAnsi="Cambria"/>
          <w:sz w:val="24"/>
          <w:szCs w:val="24"/>
        </w:rPr>
        <w:t xml:space="preserve">ample </w:t>
      </w:r>
      <w:ins w:id="102" w:author="Author">
        <w:r w:rsidR="0078009C" w:rsidRPr="001014B7">
          <w:rPr>
            <w:rFonts w:ascii="Cambria" w:hAnsi="Cambria"/>
            <w:sz w:val="24"/>
            <w:szCs w:val="24"/>
          </w:rPr>
          <w:t>s</w:t>
        </w:r>
      </w:ins>
      <w:del w:id="103" w:author="Author">
        <w:r w:rsidRPr="001014B7" w:rsidDel="0078009C">
          <w:rPr>
            <w:rFonts w:ascii="Cambria" w:hAnsi="Cambria"/>
            <w:sz w:val="24"/>
            <w:szCs w:val="24"/>
          </w:rPr>
          <w:delText>S</w:delText>
        </w:r>
      </w:del>
      <w:r w:rsidRPr="001014B7">
        <w:rPr>
          <w:rFonts w:ascii="Cambria" w:hAnsi="Cambria"/>
          <w:sz w:val="24"/>
          <w:szCs w:val="24"/>
        </w:rPr>
        <w:t>cenario from All-Staff Training, Module 2]</w:t>
      </w:r>
      <w:r>
        <w:rPr>
          <w:rFonts w:ascii="Cambria" w:hAnsi="Cambria"/>
          <w:b/>
          <w:sz w:val="24"/>
          <w:szCs w:val="24"/>
        </w:rPr>
        <w:t xml:space="preserve"> </w:t>
      </w:r>
      <w:r w:rsidRPr="00A7615B">
        <w:rPr>
          <w:rFonts w:ascii="Cambria" w:hAnsi="Cambria"/>
          <w:sz w:val="24"/>
          <w:szCs w:val="24"/>
          <w:highlight w:val="yellow"/>
        </w:rPr>
        <w:t>[LINK NEEDED]</w:t>
      </w:r>
    </w:p>
    <w:p w14:paraId="28338DCD" w14:textId="77777777" w:rsidR="00C70D53" w:rsidRDefault="00C70D53" w:rsidP="00045C8F">
      <w:pPr>
        <w:pStyle w:val="p1"/>
        <w:rPr>
          <w:ins w:id="104" w:author="Author"/>
          <w:rFonts w:ascii="Cambria" w:hAnsi="Cambria"/>
          <w:b/>
          <w:sz w:val="24"/>
          <w:szCs w:val="24"/>
        </w:rPr>
      </w:pPr>
    </w:p>
    <w:p w14:paraId="280935AE" w14:textId="77777777" w:rsidR="005D7FCF" w:rsidRDefault="005D7FCF" w:rsidP="00045C8F">
      <w:pPr>
        <w:pStyle w:val="p1"/>
        <w:rPr>
          <w:rFonts w:ascii="Cambria" w:hAnsi="Cambria"/>
          <w:b/>
          <w:sz w:val="24"/>
          <w:szCs w:val="24"/>
        </w:rPr>
      </w:pPr>
    </w:p>
    <w:p w14:paraId="5CD3BC53" w14:textId="02982EB7" w:rsidR="00C70D53" w:rsidDel="001B7966" w:rsidRDefault="00C70D53" w:rsidP="00045C8F">
      <w:pPr>
        <w:pStyle w:val="p1"/>
        <w:rPr>
          <w:del w:id="105" w:author="Author"/>
          <w:rFonts w:ascii="Cambria" w:hAnsi="Cambria"/>
          <w:b/>
          <w:sz w:val="24"/>
          <w:szCs w:val="24"/>
        </w:rPr>
      </w:pPr>
    </w:p>
    <w:p w14:paraId="5B79DCF1" w14:textId="77777777" w:rsidR="006E5AAB" w:rsidRPr="00AB712B" w:rsidRDefault="006E5AAB" w:rsidP="006E5AAB">
      <w:pPr>
        <w:pStyle w:val="p1"/>
        <w:rPr>
          <w:rFonts w:ascii="Cambria" w:hAnsi="Cambria"/>
          <w:b/>
          <w:sz w:val="24"/>
          <w:szCs w:val="24"/>
        </w:rPr>
      </w:pPr>
      <w:r w:rsidRPr="00AB712B">
        <w:rPr>
          <w:rFonts w:ascii="Cambria" w:hAnsi="Cambria"/>
          <w:b/>
          <w:sz w:val="24"/>
          <w:szCs w:val="24"/>
        </w:rPr>
        <w:t>More to Explore</w:t>
      </w:r>
    </w:p>
    <w:p w14:paraId="6D1DFE83" w14:textId="77777777" w:rsidR="006E5AAB" w:rsidRPr="00AB712B" w:rsidRDefault="006E5AAB" w:rsidP="006E5AAB">
      <w:pPr>
        <w:pStyle w:val="p1"/>
        <w:rPr>
          <w:rFonts w:ascii="Cambria" w:hAnsi="Cambria"/>
          <w:sz w:val="24"/>
          <w:szCs w:val="24"/>
        </w:rPr>
      </w:pPr>
    </w:p>
    <w:p w14:paraId="32B9D62F" w14:textId="77777777" w:rsidR="006E5AAB" w:rsidRPr="00AB712B" w:rsidRDefault="006E5AAB" w:rsidP="006E5AAB">
      <w:pPr>
        <w:pStyle w:val="p1"/>
        <w:rPr>
          <w:rFonts w:ascii="Cambria" w:hAnsi="Cambria"/>
          <w:b/>
          <w:sz w:val="24"/>
          <w:szCs w:val="24"/>
        </w:rPr>
      </w:pPr>
      <w:r w:rsidRPr="00AB712B">
        <w:rPr>
          <w:rFonts w:ascii="Cambria" w:hAnsi="Cambria"/>
          <w:b/>
          <w:sz w:val="24"/>
          <w:szCs w:val="24"/>
        </w:rPr>
        <w:t>Success Stories</w:t>
      </w:r>
    </w:p>
    <w:p w14:paraId="1E5AA6D0" w14:textId="77777777" w:rsidR="006E5AAB" w:rsidRDefault="006E5AAB" w:rsidP="006E5AAB"/>
    <w:p w14:paraId="16BE35F5" w14:textId="77777777" w:rsidR="006E5AAB" w:rsidRPr="00AB712B" w:rsidRDefault="006E5AAB" w:rsidP="006E5AAB">
      <w:pPr>
        <w:rPr>
          <w:rFonts w:ascii="Cambria" w:hAnsi="Cambria"/>
        </w:rPr>
      </w:pPr>
      <w:r w:rsidRPr="00AB712B">
        <w:rPr>
          <w:rFonts w:ascii="Cambria" w:hAnsi="Cambria"/>
        </w:rPr>
        <w:t xml:space="preserve">Get a closer look at how the </w:t>
      </w:r>
      <w:r w:rsidRPr="00B77EB9">
        <w:rPr>
          <w:rFonts w:ascii="Cambria" w:hAnsi="Cambria"/>
          <w:i/>
        </w:rPr>
        <w:t>Second Step</w:t>
      </w:r>
      <w:r w:rsidRPr="00AB712B">
        <w:rPr>
          <w:rFonts w:ascii="Cambria" w:hAnsi="Cambria"/>
        </w:rPr>
        <w:t xml:space="preserve"> curriculum has been successfully and creatively implemented in schools across the country.</w:t>
      </w:r>
    </w:p>
    <w:p w14:paraId="1A28BAEB" w14:textId="77777777" w:rsidR="006E5AAB" w:rsidRPr="00AB712B" w:rsidRDefault="006E5AAB" w:rsidP="006E5AAB">
      <w:pPr>
        <w:pStyle w:val="p1"/>
        <w:rPr>
          <w:rFonts w:ascii="Cambria" w:hAnsi="Cambria"/>
          <w:sz w:val="24"/>
          <w:szCs w:val="24"/>
        </w:rPr>
      </w:pPr>
    </w:p>
    <w:p w14:paraId="279784B7" w14:textId="248616CB" w:rsidR="006E5AAB" w:rsidRPr="00AB712B" w:rsidRDefault="006E5AAB" w:rsidP="006E5AAB">
      <w:pPr>
        <w:pStyle w:val="p1"/>
        <w:rPr>
          <w:rFonts w:ascii="Cambria" w:hAnsi="Cambria"/>
          <w:sz w:val="24"/>
          <w:szCs w:val="24"/>
        </w:rPr>
      </w:pPr>
      <w:r w:rsidRPr="0078009C">
        <w:rPr>
          <w:rFonts w:ascii="Cambria" w:hAnsi="Cambria"/>
          <w:sz w:val="24"/>
          <w:szCs w:val="24"/>
        </w:rPr>
        <w:t xml:space="preserve">[View </w:t>
      </w:r>
      <w:ins w:id="106" w:author="Author">
        <w:r w:rsidR="0078009C">
          <w:rPr>
            <w:rFonts w:ascii="Cambria" w:hAnsi="Cambria"/>
            <w:sz w:val="24"/>
            <w:szCs w:val="24"/>
          </w:rPr>
          <w:t>a</w:t>
        </w:r>
      </w:ins>
      <w:del w:id="107" w:author="Author">
        <w:r w:rsidRPr="0078009C" w:rsidDel="0078009C">
          <w:rPr>
            <w:rFonts w:ascii="Cambria" w:hAnsi="Cambria"/>
            <w:sz w:val="24"/>
            <w:szCs w:val="24"/>
          </w:rPr>
          <w:delText>A</w:delText>
        </w:r>
      </w:del>
      <w:r w:rsidRPr="0078009C">
        <w:rPr>
          <w:rFonts w:ascii="Cambria" w:hAnsi="Cambria"/>
          <w:sz w:val="24"/>
          <w:szCs w:val="24"/>
        </w:rPr>
        <w:t>ll</w:t>
      </w:r>
      <w:r w:rsidRPr="00AB712B">
        <w:rPr>
          <w:rFonts w:ascii="Cambria" w:hAnsi="Cambria"/>
          <w:sz w:val="24"/>
          <w:szCs w:val="24"/>
        </w:rPr>
        <w:t xml:space="preserve"> Success Stories] </w:t>
      </w:r>
      <w:r w:rsidRPr="00AB712B">
        <w:rPr>
          <w:rFonts w:ascii="Cambria" w:hAnsi="Cambria"/>
          <w:sz w:val="24"/>
          <w:szCs w:val="24"/>
          <w:highlight w:val="yellow"/>
        </w:rPr>
        <w:t>[LINK NEEDED]</w:t>
      </w:r>
    </w:p>
    <w:p w14:paraId="7ACB34EC" w14:textId="77777777" w:rsidR="006E5AAB" w:rsidRPr="00AB712B" w:rsidRDefault="006E5AAB" w:rsidP="006E5AAB">
      <w:pPr>
        <w:pStyle w:val="p1"/>
        <w:rPr>
          <w:rFonts w:ascii="Cambria" w:hAnsi="Cambria"/>
          <w:sz w:val="24"/>
          <w:szCs w:val="24"/>
        </w:rPr>
      </w:pPr>
    </w:p>
    <w:p w14:paraId="60BA36C5" w14:textId="4BC14244" w:rsidR="006E5AAB" w:rsidRPr="00AB712B" w:rsidDel="005D7FCF" w:rsidRDefault="006E5AAB" w:rsidP="006E5AAB">
      <w:pPr>
        <w:pStyle w:val="p1"/>
        <w:rPr>
          <w:del w:id="108" w:author="Author"/>
          <w:rFonts w:ascii="Cambria" w:hAnsi="Cambria"/>
          <w:sz w:val="24"/>
          <w:szCs w:val="24"/>
        </w:rPr>
      </w:pPr>
    </w:p>
    <w:p w14:paraId="62D41947" w14:textId="77777777" w:rsidR="006E5AAB" w:rsidRPr="00AB712B" w:rsidRDefault="006E5AAB" w:rsidP="006E5AAB">
      <w:pPr>
        <w:pStyle w:val="p1"/>
        <w:rPr>
          <w:rFonts w:ascii="Cambria" w:hAnsi="Cambria"/>
          <w:b/>
          <w:sz w:val="24"/>
          <w:szCs w:val="24"/>
        </w:rPr>
      </w:pPr>
      <w:r w:rsidRPr="00AB712B">
        <w:rPr>
          <w:rFonts w:ascii="Cambria" w:hAnsi="Cambria"/>
          <w:b/>
          <w:sz w:val="24"/>
          <w:szCs w:val="24"/>
        </w:rPr>
        <w:t>Webinars</w:t>
      </w:r>
    </w:p>
    <w:p w14:paraId="7DDAA057" w14:textId="77777777" w:rsidR="006E5AAB" w:rsidRPr="00AB712B" w:rsidRDefault="006E5AAB" w:rsidP="006E5AAB">
      <w:pPr>
        <w:pStyle w:val="p1"/>
        <w:rPr>
          <w:rFonts w:ascii="Cambria" w:hAnsi="Cambria"/>
          <w:sz w:val="24"/>
          <w:szCs w:val="24"/>
        </w:rPr>
      </w:pPr>
    </w:p>
    <w:p w14:paraId="47462ADB" w14:textId="1BA781FF" w:rsidR="006E5AAB" w:rsidRPr="00AB712B" w:rsidRDefault="006E5AAB" w:rsidP="006E5AAB">
      <w:pPr>
        <w:pStyle w:val="p1"/>
        <w:rPr>
          <w:rFonts w:ascii="Cambria" w:hAnsi="Cambria"/>
          <w:sz w:val="24"/>
          <w:szCs w:val="24"/>
        </w:rPr>
      </w:pPr>
      <w:r w:rsidRPr="00AB712B">
        <w:rPr>
          <w:rFonts w:ascii="Cambria" w:hAnsi="Cambria"/>
          <w:sz w:val="24"/>
          <w:szCs w:val="24"/>
        </w:rPr>
        <w:t xml:space="preserve">We offer live and recorded webinars so you can hear from our experts about </w:t>
      </w:r>
      <w:ins w:id="109" w:author="Author">
        <w:r w:rsidR="00F84C1E">
          <w:rPr>
            <w:rFonts w:ascii="Cambria" w:hAnsi="Cambria"/>
            <w:sz w:val="24"/>
            <w:szCs w:val="24"/>
          </w:rPr>
          <w:t xml:space="preserve">the </w:t>
        </w:r>
      </w:ins>
      <w:r w:rsidRPr="00B23535">
        <w:rPr>
          <w:rFonts w:ascii="Cambria" w:hAnsi="Cambria"/>
          <w:i/>
          <w:sz w:val="24"/>
          <w:szCs w:val="24"/>
          <w:rPrChange w:id="110" w:author="Author">
            <w:rPr>
              <w:rFonts w:ascii="Cambria" w:hAnsi="Cambria"/>
              <w:sz w:val="24"/>
              <w:szCs w:val="24"/>
            </w:rPr>
          </w:rPrChange>
        </w:rPr>
        <w:t>Second Step</w:t>
      </w:r>
      <w:r w:rsidRPr="00AB712B">
        <w:rPr>
          <w:rFonts w:ascii="Cambria" w:hAnsi="Cambria"/>
          <w:sz w:val="24"/>
          <w:szCs w:val="24"/>
        </w:rPr>
        <w:t xml:space="preserve"> program</w:t>
      </w:r>
      <w:ins w:id="111" w:author="Author">
        <w:r w:rsidR="00F84C1E">
          <w:rPr>
            <w:rFonts w:ascii="Cambria" w:hAnsi="Cambria"/>
            <w:sz w:val="24"/>
            <w:szCs w:val="24"/>
          </w:rPr>
          <w:t xml:space="preserve"> </w:t>
        </w:r>
      </w:ins>
      <w:del w:id="112" w:author="Author">
        <w:r w:rsidRPr="00AB712B" w:rsidDel="00F84C1E">
          <w:rPr>
            <w:rFonts w:ascii="Cambria" w:hAnsi="Cambria"/>
            <w:sz w:val="24"/>
            <w:szCs w:val="24"/>
          </w:rPr>
          <w:delText xml:space="preserve">s </w:delText>
        </w:r>
      </w:del>
      <w:r w:rsidRPr="00AB712B">
        <w:rPr>
          <w:rFonts w:ascii="Cambria" w:hAnsi="Cambria"/>
          <w:sz w:val="24"/>
          <w:szCs w:val="24"/>
        </w:rPr>
        <w:t>and ask us questions.</w:t>
      </w:r>
    </w:p>
    <w:p w14:paraId="69E6FA22" w14:textId="77777777" w:rsidR="006E5AAB" w:rsidRPr="00AB712B" w:rsidRDefault="006E5AAB" w:rsidP="006E5AAB">
      <w:pPr>
        <w:pStyle w:val="p1"/>
        <w:rPr>
          <w:rFonts w:ascii="Cambria" w:hAnsi="Cambria"/>
          <w:sz w:val="24"/>
          <w:szCs w:val="24"/>
        </w:rPr>
      </w:pPr>
    </w:p>
    <w:p w14:paraId="5D16DDBD" w14:textId="7890C656" w:rsidR="006E5AAB" w:rsidRPr="00AB712B" w:rsidRDefault="006E5AAB" w:rsidP="006E5AAB">
      <w:pPr>
        <w:pStyle w:val="p1"/>
        <w:rPr>
          <w:rFonts w:ascii="Cambria" w:hAnsi="Cambria"/>
          <w:sz w:val="24"/>
          <w:szCs w:val="24"/>
        </w:rPr>
      </w:pPr>
      <w:r w:rsidRPr="00AB712B">
        <w:rPr>
          <w:rFonts w:ascii="Cambria" w:hAnsi="Cambria"/>
          <w:sz w:val="24"/>
          <w:szCs w:val="24"/>
        </w:rPr>
        <w:t xml:space="preserve">[View </w:t>
      </w:r>
      <w:ins w:id="113" w:author="Author">
        <w:r w:rsidR="0078009C">
          <w:rPr>
            <w:rFonts w:ascii="Cambria" w:hAnsi="Cambria"/>
            <w:sz w:val="24"/>
            <w:szCs w:val="24"/>
          </w:rPr>
          <w:t>a</w:t>
        </w:r>
      </w:ins>
      <w:del w:id="114" w:author="Author">
        <w:r w:rsidRPr="0078009C" w:rsidDel="0078009C">
          <w:rPr>
            <w:rFonts w:ascii="Cambria" w:hAnsi="Cambria"/>
            <w:sz w:val="24"/>
            <w:szCs w:val="24"/>
          </w:rPr>
          <w:delText>A</w:delText>
        </w:r>
      </w:del>
      <w:r w:rsidRPr="0078009C">
        <w:rPr>
          <w:rFonts w:ascii="Cambria" w:hAnsi="Cambria"/>
          <w:sz w:val="24"/>
          <w:szCs w:val="24"/>
        </w:rPr>
        <w:t>vailable</w:t>
      </w:r>
      <w:r w:rsidRPr="00AB712B">
        <w:rPr>
          <w:rFonts w:ascii="Cambria" w:hAnsi="Cambria"/>
          <w:sz w:val="24"/>
          <w:szCs w:val="24"/>
        </w:rPr>
        <w:t xml:space="preserve"> </w:t>
      </w:r>
      <w:ins w:id="115" w:author="Author">
        <w:r w:rsidR="0078009C">
          <w:rPr>
            <w:rFonts w:ascii="Cambria" w:hAnsi="Cambria"/>
            <w:sz w:val="24"/>
            <w:szCs w:val="24"/>
          </w:rPr>
          <w:t>w</w:t>
        </w:r>
      </w:ins>
      <w:del w:id="116" w:author="Author">
        <w:r w:rsidRPr="00AB712B" w:rsidDel="0078009C">
          <w:rPr>
            <w:rFonts w:ascii="Cambria" w:hAnsi="Cambria"/>
            <w:sz w:val="24"/>
            <w:szCs w:val="24"/>
          </w:rPr>
          <w:delText>W</w:delText>
        </w:r>
      </w:del>
      <w:r w:rsidRPr="00AB712B">
        <w:rPr>
          <w:rFonts w:ascii="Cambria" w:hAnsi="Cambria"/>
          <w:sz w:val="24"/>
          <w:szCs w:val="24"/>
        </w:rPr>
        <w:t xml:space="preserve">ebinars] </w:t>
      </w:r>
      <w:r w:rsidRPr="00AB712B">
        <w:rPr>
          <w:rFonts w:ascii="Cambria" w:hAnsi="Cambria"/>
          <w:sz w:val="24"/>
          <w:szCs w:val="24"/>
          <w:highlight w:val="yellow"/>
        </w:rPr>
        <w:t>[LINK NEEDED]</w:t>
      </w:r>
    </w:p>
    <w:p w14:paraId="5145915F" w14:textId="77777777" w:rsidR="006E5AAB" w:rsidRPr="00AB712B" w:rsidRDefault="006E5AAB" w:rsidP="006E5AAB">
      <w:pPr>
        <w:pStyle w:val="p1"/>
        <w:rPr>
          <w:rFonts w:ascii="Cambria" w:hAnsi="Cambria"/>
          <w:sz w:val="24"/>
          <w:szCs w:val="24"/>
        </w:rPr>
      </w:pPr>
    </w:p>
    <w:p w14:paraId="74E6D10F" w14:textId="496941AF" w:rsidR="006E5AAB" w:rsidRPr="00AB712B" w:rsidDel="005D7FCF" w:rsidRDefault="006E5AAB" w:rsidP="006E5AAB">
      <w:pPr>
        <w:pStyle w:val="p1"/>
        <w:rPr>
          <w:del w:id="117" w:author="Author"/>
          <w:rFonts w:ascii="Cambria" w:hAnsi="Cambria"/>
          <w:sz w:val="24"/>
          <w:szCs w:val="24"/>
        </w:rPr>
      </w:pPr>
    </w:p>
    <w:p w14:paraId="55EF2DB3" w14:textId="25DC035D" w:rsidR="006E5AAB" w:rsidRPr="00AB712B" w:rsidRDefault="006E5AAB" w:rsidP="006E5AAB">
      <w:pPr>
        <w:pStyle w:val="p1"/>
        <w:rPr>
          <w:rFonts w:ascii="Cambria" w:hAnsi="Cambria"/>
          <w:b/>
          <w:sz w:val="24"/>
          <w:szCs w:val="24"/>
        </w:rPr>
      </w:pPr>
      <w:r w:rsidRPr="00AB712B">
        <w:rPr>
          <w:rFonts w:ascii="Cambria" w:hAnsi="Cambria"/>
          <w:b/>
          <w:sz w:val="24"/>
          <w:szCs w:val="24"/>
        </w:rPr>
        <w:t>Research-</w:t>
      </w:r>
      <w:ins w:id="118" w:author="Author">
        <w:r w:rsidR="0078009C">
          <w:rPr>
            <w:rFonts w:ascii="Cambria" w:hAnsi="Cambria"/>
            <w:b/>
            <w:sz w:val="24"/>
            <w:szCs w:val="24"/>
          </w:rPr>
          <w:t>B</w:t>
        </w:r>
      </w:ins>
      <w:del w:id="119" w:author="Author">
        <w:r w:rsidRPr="0078009C" w:rsidDel="0078009C">
          <w:rPr>
            <w:rFonts w:ascii="Cambria" w:hAnsi="Cambria"/>
            <w:b/>
            <w:sz w:val="24"/>
            <w:szCs w:val="24"/>
          </w:rPr>
          <w:delText>b</w:delText>
        </w:r>
      </w:del>
      <w:r w:rsidRPr="00AB712B">
        <w:rPr>
          <w:rFonts w:ascii="Cambria" w:hAnsi="Cambria"/>
          <w:b/>
          <w:sz w:val="24"/>
          <w:szCs w:val="24"/>
        </w:rPr>
        <w:t>ased Programs</w:t>
      </w:r>
    </w:p>
    <w:p w14:paraId="53B9129A" w14:textId="77777777" w:rsidR="006E5AAB" w:rsidRPr="00AB712B" w:rsidRDefault="006E5AAB" w:rsidP="006E5AAB">
      <w:pPr>
        <w:pStyle w:val="p1"/>
        <w:rPr>
          <w:rFonts w:ascii="Cambria" w:hAnsi="Cambria"/>
          <w:sz w:val="24"/>
          <w:szCs w:val="24"/>
        </w:rPr>
      </w:pPr>
    </w:p>
    <w:p w14:paraId="370ACE2E" w14:textId="77777777" w:rsidR="00590458" w:rsidRDefault="006E5AAB" w:rsidP="006E5AAB">
      <w:pPr>
        <w:pStyle w:val="p1"/>
        <w:rPr>
          <w:rFonts w:ascii="Cambria" w:hAnsi="Cambria"/>
          <w:sz w:val="24"/>
          <w:szCs w:val="24"/>
        </w:rPr>
      </w:pPr>
      <w:r w:rsidRPr="00AB712B">
        <w:rPr>
          <w:rFonts w:ascii="Cambria" w:hAnsi="Cambria"/>
          <w:sz w:val="24"/>
          <w:szCs w:val="24"/>
        </w:rPr>
        <w:t xml:space="preserve">We take great pride in the fact that our programs are based on current research in the field. Get a closer look at the research we incorporate </w:t>
      </w:r>
      <w:r w:rsidR="00590458" w:rsidRPr="00E521EB">
        <w:rPr>
          <w:rFonts w:ascii="Cambria" w:hAnsi="Cambria"/>
          <w:sz w:val="24"/>
          <w:szCs w:val="24"/>
        </w:rPr>
        <w:t xml:space="preserve">into the </w:t>
      </w:r>
      <w:r w:rsidR="00590458" w:rsidRPr="00E521EB">
        <w:rPr>
          <w:rFonts w:ascii="Cambria" w:hAnsi="Cambria"/>
          <w:i/>
          <w:sz w:val="24"/>
          <w:szCs w:val="24"/>
        </w:rPr>
        <w:t>Second Step</w:t>
      </w:r>
      <w:r w:rsidR="00590458" w:rsidRPr="00E521EB">
        <w:rPr>
          <w:rFonts w:ascii="Cambria" w:hAnsi="Cambria"/>
          <w:sz w:val="24"/>
          <w:szCs w:val="24"/>
        </w:rPr>
        <w:t xml:space="preserve"> program and our ongoing commitment to evaluating its effectiveness.</w:t>
      </w:r>
    </w:p>
    <w:p w14:paraId="1CD35F98" w14:textId="77777777" w:rsidR="006E5AAB" w:rsidRPr="00AB712B" w:rsidRDefault="006E5AAB" w:rsidP="006E5AAB">
      <w:pPr>
        <w:pStyle w:val="p1"/>
        <w:rPr>
          <w:rFonts w:ascii="Cambria" w:hAnsi="Cambria"/>
          <w:sz w:val="24"/>
          <w:szCs w:val="24"/>
        </w:rPr>
      </w:pPr>
    </w:p>
    <w:p w14:paraId="74070B7A" w14:textId="78CBE3DB" w:rsidR="006E5AAB" w:rsidRPr="00AB712B" w:rsidRDefault="006E5AAB" w:rsidP="006E5AAB">
      <w:pPr>
        <w:pStyle w:val="p1"/>
        <w:rPr>
          <w:rFonts w:ascii="Cambria" w:hAnsi="Cambria"/>
          <w:sz w:val="24"/>
          <w:szCs w:val="24"/>
        </w:rPr>
      </w:pPr>
      <w:r w:rsidRPr="00AB712B">
        <w:rPr>
          <w:rFonts w:ascii="Cambria" w:hAnsi="Cambria"/>
          <w:sz w:val="24"/>
          <w:szCs w:val="24"/>
        </w:rPr>
        <w:t xml:space="preserve">[View </w:t>
      </w:r>
      <w:ins w:id="120" w:author="Author">
        <w:r w:rsidR="00F35F16">
          <w:rPr>
            <w:rFonts w:ascii="Cambria" w:hAnsi="Cambria"/>
            <w:sz w:val="24"/>
            <w:szCs w:val="24"/>
          </w:rPr>
          <w:t>a</w:t>
        </w:r>
      </w:ins>
      <w:del w:id="121" w:author="Author">
        <w:r w:rsidRPr="00AB712B" w:rsidDel="00F35F16">
          <w:rPr>
            <w:rFonts w:ascii="Cambria" w:hAnsi="Cambria"/>
            <w:sz w:val="24"/>
            <w:szCs w:val="24"/>
          </w:rPr>
          <w:delText>A</w:delText>
        </w:r>
      </w:del>
      <w:r w:rsidRPr="00AB712B">
        <w:rPr>
          <w:rFonts w:ascii="Cambria" w:hAnsi="Cambria"/>
          <w:sz w:val="24"/>
          <w:szCs w:val="24"/>
        </w:rPr>
        <w:t xml:space="preserve">ll </w:t>
      </w:r>
      <w:ins w:id="122" w:author="Author">
        <w:r w:rsidR="00C57CDA">
          <w:rPr>
            <w:rFonts w:ascii="Cambria" w:hAnsi="Cambria"/>
            <w:sz w:val="24"/>
            <w:szCs w:val="24"/>
          </w:rPr>
          <w:t>r</w:t>
        </w:r>
      </w:ins>
      <w:del w:id="123" w:author="Author">
        <w:r w:rsidRPr="00AB712B" w:rsidDel="00C57CDA">
          <w:rPr>
            <w:rFonts w:ascii="Cambria" w:hAnsi="Cambria"/>
            <w:sz w:val="24"/>
            <w:szCs w:val="24"/>
          </w:rPr>
          <w:delText>R</w:delText>
        </w:r>
      </w:del>
      <w:r w:rsidRPr="00AB712B">
        <w:rPr>
          <w:rFonts w:ascii="Cambria" w:hAnsi="Cambria"/>
          <w:sz w:val="24"/>
          <w:szCs w:val="24"/>
        </w:rPr>
        <w:t xml:space="preserve">esearch </w:t>
      </w:r>
      <w:ins w:id="124" w:author="Author">
        <w:r w:rsidR="00C57CDA">
          <w:rPr>
            <w:rFonts w:ascii="Cambria" w:hAnsi="Cambria"/>
            <w:sz w:val="24"/>
            <w:szCs w:val="24"/>
          </w:rPr>
          <w:t>i</w:t>
        </w:r>
      </w:ins>
      <w:del w:id="125" w:author="Author">
        <w:r w:rsidRPr="00AB712B" w:rsidDel="00C57CDA">
          <w:rPr>
            <w:rFonts w:ascii="Cambria" w:hAnsi="Cambria"/>
            <w:sz w:val="24"/>
            <w:szCs w:val="24"/>
          </w:rPr>
          <w:delText>I</w:delText>
        </w:r>
      </w:del>
      <w:r w:rsidRPr="00AB712B">
        <w:rPr>
          <w:rFonts w:ascii="Cambria" w:hAnsi="Cambria"/>
          <w:sz w:val="24"/>
          <w:szCs w:val="24"/>
        </w:rPr>
        <w:t xml:space="preserve">nformation] </w:t>
      </w:r>
      <w:r w:rsidRPr="00AB712B">
        <w:rPr>
          <w:rFonts w:ascii="Cambria" w:hAnsi="Cambria"/>
          <w:sz w:val="24"/>
          <w:szCs w:val="24"/>
          <w:highlight w:val="yellow"/>
        </w:rPr>
        <w:t>[LINK NEEDED]</w:t>
      </w:r>
    </w:p>
    <w:p w14:paraId="4D504F8A" w14:textId="77777777" w:rsidR="006E5AAB" w:rsidRPr="00AB712B" w:rsidRDefault="006E5AAB" w:rsidP="006E5AAB">
      <w:pPr>
        <w:pStyle w:val="p1"/>
        <w:rPr>
          <w:rFonts w:ascii="Cambria" w:hAnsi="Cambria"/>
          <w:sz w:val="24"/>
          <w:szCs w:val="24"/>
        </w:rPr>
      </w:pPr>
    </w:p>
    <w:p w14:paraId="1D0843AA" w14:textId="64F75E14" w:rsidR="006E5AAB" w:rsidRPr="00AB712B" w:rsidDel="00F84C1E" w:rsidRDefault="006E5AAB" w:rsidP="006E5AAB">
      <w:pPr>
        <w:pStyle w:val="p1"/>
        <w:rPr>
          <w:del w:id="126" w:author="Author"/>
          <w:rFonts w:ascii="Cambria" w:hAnsi="Cambria"/>
          <w:sz w:val="24"/>
          <w:szCs w:val="24"/>
        </w:rPr>
      </w:pPr>
    </w:p>
    <w:p w14:paraId="6118A520" w14:textId="0BAD4B20" w:rsidR="006E5AAB" w:rsidRPr="00AB712B" w:rsidRDefault="006E5AAB" w:rsidP="006E5AAB">
      <w:pPr>
        <w:pStyle w:val="p1"/>
        <w:rPr>
          <w:rFonts w:ascii="Cambria" w:hAnsi="Cambria"/>
          <w:b/>
          <w:sz w:val="24"/>
          <w:szCs w:val="24"/>
        </w:rPr>
      </w:pPr>
      <w:r w:rsidRPr="00AB712B">
        <w:rPr>
          <w:rFonts w:ascii="Cambria" w:hAnsi="Cambria"/>
          <w:b/>
          <w:sz w:val="24"/>
          <w:szCs w:val="24"/>
        </w:rPr>
        <w:t>Align</w:t>
      </w:r>
      <w:r w:rsidR="00536EEF">
        <w:rPr>
          <w:rFonts w:ascii="Cambria" w:hAnsi="Cambria"/>
          <w:b/>
          <w:sz w:val="24"/>
          <w:szCs w:val="24"/>
        </w:rPr>
        <w:t>ment Charts</w:t>
      </w:r>
    </w:p>
    <w:p w14:paraId="0983AAB3" w14:textId="77777777" w:rsidR="006E5AAB" w:rsidRPr="00AB712B" w:rsidRDefault="006E5AAB" w:rsidP="006E5AAB">
      <w:pPr>
        <w:pStyle w:val="p1"/>
        <w:rPr>
          <w:rFonts w:ascii="Cambria" w:hAnsi="Cambria"/>
          <w:sz w:val="24"/>
          <w:szCs w:val="24"/>
        </w:rPr>
      </w:pPr>
    </w:p>
    <w:p w14:paraId="1B3841FD" w14:textId="1D2F4F71" w:rsidR="006E5AAB" w:rsidRPr="00AB712B" w:rsidRDefault="006E5AAB" w:rsidP="006E5AAB">
      <w:pPr>
        <w:pStyle w:val="p1"/>
        <w:rPr>
          <w:rFonts w:ascii="Cambria" w:hAnsi="Cambria"/>
          <w:sz w:val="24"/>
          <w:szCs w:val="24"/>
        </w:rPr>
      </w:pPr>
      <w:r w:rsidRPr="00AB712B">
        <w:rPr>
          <w:rFonts w:ascii="Cambria" w:hAnsi="Cambria"/>
          <w:sz w:val="24"/>
          <w:szCs w:val="24"/>
        </w:rPr>
        <w:lastRenderedPageBreak/>
        <w:t xml:space="preserve">See how </w:t>
      </w:r>
      <w:del w:id="127" w:author="Jeffrey Nosbaum" w:date="2017-06-13T13:37:00Z">
        <w:r w:rsidRPr="00AB712B" w:rsidDel="001014B7">
          <w:rPr>
            <w:rFonts w:ascii="Cambria" w:hAnsi="Cambria"/>
            <w:i/>
            <w:sz w:val="24"/>
            <w:szCs w:val="24"/>
          </w:rPr>
          <w:delText>Second Step</w:delText>
        </w:r>
      </w:del>
      <w:ins w:id="128" w:author="Jeffrey Nosbaum" w:date="2017-06-13T13:37:00Z">
        <w:r w:rsidR="001014B7" w:rsidRPr="001014B7">
          <w:rPr>
            <w:rFonts w:ascii="Cambria" w:hAnsi="Cambria"/>
            <w:sz w:val="24"/>
            <w:szCs w:val="24"/>
            <w:rPrChange w:id="129" w:author="Jeffrey Nosbaum" w:date="2017-06-13T13:38:00Z">
              <w:rPr>
                <w:rFonts w:ascii="Cambria" w:hAnsi="Cambria"/>
                <w:i/>
                <w:sz w:val="24"/>
                <w:szCs w:val="24"/>
              </w:rPr>
            </w:rPrChange>
          </w:rPr>
          <w:t>our</w:t>
        </w:r>
      </w:ins>
      <w:r w:rsidRPr="00AB712B">
        <w:rPr>
          <w:rFonts w:ascii="Cambria" w:hAnsi="Cambria"/>
          <w:sz w:val="24"/>
          <w:szCs w:val="24"/>
        </w:rPr>
        <w:t xml:space="preserve"> programs are designed to complement your current </w:t>
      </w:r>
      <w:r>
        <w:rPr>
          <w:rFonts w:ascii="Cambria" w:hAnsi="Cambria"/>
          <w:sz w:val="24"/>
          <w:szCs w:val="24"/>
        </w:rPr>
        <w:t>standards, frameworks, and practices</w:t>
      </w:r>
      <w:r w:rsidR="001D4789">
        <w:rPr>
          <w:rFonts w:ascii="Cambria" w:hAnsi="Cambria"/>
          <w:sz w:val="24"/>
          <w:szCs w:val="24"/>
        </w:rPr>
        <w:t>—</w:t>
      </w:r>
      <w:r w:rsidRPr="00AB712B">
        <w:rPr>
          <w:rFonts w:ascii="Cambria" w:hAnsi="Cambria"/>
          <w:sz w:val="24"/>
          <w:szCs w:val="24"/>
        </w:rPr>
        <w:t>not replace them.</w:t>
      </w:r>
    </w:p>
    <w:p w14:paraId="584839C9" w14:textId="77777777" w:rsidR="006E5AAB" w:rsidRPr="00AB712B" w:rsidRDefault="006E5AAB" w:rsidP="006E5AAB">
      <w:pPr>
        <w:pStyle w:val="p1"/>
        <w:rPr>
          <w:rFonts w:ascii="Cambria" w:hAnsi="Cambria"/>
          <w:sz w:val="24"/>
          <w:szCs w:val="24"/>
        </w:rPr>
      </w:pPr>
    </w:p>
    <w:p w14:paraId="65DDBAAB" w14:textId="1E8C913E" w:rsidR="006E5AAB" w:rsidRPr="00AB712B" w:rsidRDefault="006E5AAB" w:rsidP="006E5AAB">
      <w:pPr>
        <w:pStyle w:val="p1"/>
        <w:rPr>
          <w:rFonts w:ascii="Cambria" w:hAnsi="Cambria"/>
          <w:sz w:val="24"/>
          <w:szCs w:val="24"/>
        </w:rPr>
      </w:pPr>
      <w:r w:rsidRPr="00C57CDA">
        <w:rPr>
          <w:rFonts w:ascii="Cambria" w:hAnsi="Cambria"/>
          <w:sz w:val="24"/>
          <w:szCs w:val="24"/>
        </w:rPr>
        <w:t>[View</w:t>
      </w:r>
      <w:r w:rsidRPr="00AB712B">
        <w:rPr>
          <w:rFonts w:ascii="Cambria" w:hAnsi="Cambria"/>
          <w:sz w:val="24"/>
          <w:szCs w:val="24"/>
        </w:rPr>
        <w:t xml:space="preserve"> </w:t>
      </w:r>
      <w:ins w:id="130" w:author="Author">
        <w:r w:rsidR="00C57CDA">
          <w:rPr>
            <w:rFonts w:ascii="Cambria" w:hAnsi="Cambria"/>
            <w:sz w:val="24"/>
            <w:szCs w:val="24"/>
          </w:rPr>
          <w:t>a</w:t>
        </w:r>
      </w:ins>
      <w:del w:id="131" w:author="Author">
        <w:r w:rsidRPr="00AB712B" w:rsidDel="00C57CDA">
          <w:rPr>
            <w:rFonts w:ascii="Cambria" w:hAnsi="Cambria"/>
            <w:sz w:val="24"/>
            <w:szCs w:val="24"/>
          </w:rPr>
          <w:delText>A</w:delText>
        </w:r>
      </w:del>
      <w:r w:rsidRPr="00AB712B">
        <w:rPr>
          <w:rFonts w:ascii="Cambria" w:hAnsi="Cambria"/>
          <w:sz w:val="24"/>
          <w:szCs w:val="24"/>
        </w:rPr>
        <w:t xml:space="preserve">ll </w:t>
      </w:r>
      <w:ins w:id="132" w:author="Author">
        <w:r w:rsidR="00C57CDA">
          <w:rPr>
            <w:rFonts w:ascii="Cambria" w:hAnsi="Cambria"/>
            <w:sz w:val="24"/>
            <w:szCs w:val="24"/>
          </w:rPr>
          <w:t>a</w:t>
        </w:r>
      </w:ins>
      <w:del w:id="133" w:author="Author">
        <w:r w:rsidRPr="00AB712B" w:rsidDel="00C57CDA">
          <w:rPr>
            <w:rFonts w:ascii="Cambria" w:hAnsi="Cambria"/>
            <w:sz w:val="24"/>
            <w:szCs w:val="24"/>
          </w:rPr>
          <w:delText>A</w:delText>
        </w:r>
      </w:del>
      <w:r w:rsidRPr="00AB712B">
        <w:rPr>
          <w:rFonts w:ascii="Cambria" w:hAnsi="Cambria"/>
          <w:sz w:val="24"/>
          <w:szCs w:val="24"/>
        </w:rPr>
        <w:t>lignment</w:t>
      </w:r>
      <w:r>
        <w:rPr>
          <w:rFonts w:ascii="Cambria" w:hAnsi="Cambria"/>
          <w:sz w:val="24"/>
          <w:szCs w:val="24"/>
        </w:rPr>
        <w:t xml:space="preserve"> </w:t>
      </w:r>
      <w:ins w:id="134" w:author="Author">
        <w:r w:rsidR="00C57CDA">
          <w:rPr>
            <w:rFonts w:ascii="Cambria" w:hAnsi="Cambria"/>
            <w:sz w:val="24"/>
            <w:szCs w:val="24"/>
          </w:rPr>
          <w:t>c</w:t>
        </w:r>
      </w:ins>
      <w:del w:id="135" w:author="Author">
        <w:r w:rsidDel="00C57CDA">
          <w:rPr>
            <w:rFonts w:ascii="Cambria" w:hAnsi="Cambria"/>
            <w:sz w:val="24"/>
            <w:szCs w:val="24"/>
          </w:rPr>
          <w:delText>C</w:delText>
        </w:r>
      </w:del>
      <w:r>
        <w:rPr>
          <w:rFonts w:ascii="Cambria" w:hAnsi="Cambria"/>
          <w:sz w:val="24"/>
          <w:szCs w:val="24"/>
        </w:rPr>
        <w:t>harts</w:t>
      </w:r>
      <w:r w:rsidRPr="00AB712B">
        <w:rPr>
          <w:rFonts w:ascii="Cambria" w:hAnsi="Cambria"/>
          <w:sz w:val="24"/>
          <w:szCs w:val="24"/>
        </w:rPr>
        <w:t xml:space="preserve">] </w:t>
      </w:r>
      <w:r w:rsidRPr="00AB712B">
        <w:rPr>
          <w:rFonts w:ascii="Cambria" w:hAnsi="Cambria"/>
          <w:sz w:val="24"/>
          <w:szCs w:val="24"/>
          <w:highlight w:val="yellow"/>
        </w:rPr>
        <w:t>[LINK NEEDED]</w:t>
      </w:r>
    </w:p>
    <w:p w14:paraId="064F2C7C" w14:textId="77777777" w:rsidR="006E5AAB" w:rsidRPr="00E156F2" w:rsidRDefault="006E5AAB" w:rsidP="006E5AAB">
      <w:pPr>
        <w:pStyle w:val="p1"/>
        <w:rPr>
          <w:rFonts w:ascii="Cambria" w:hAnsi="Cambria"/>
          <w:b/>
        </w:rPr>
      </w:pPr>
    </w:p>
    <w:p w14:paraId="266A35EA" w14:textId="00E11EBB" w:rsidR="006E5AAB" w:rsidRPr="00766216" w:rsidDel="00F84C1E" w:rsidRDefault="006E5AAB" w:rsidP="006E5AAB">
      <w:pPr>
        <w:pStyle w:val="p1"/>
        <w:rPr>
          <w:del w:id="136" w:author="Author"/>
          <w:rFonts w:ascii="Cambria" w:hAnsi="Cambria"/>
          <w:b/>
          <w:sz w:val="24"/>
          <w:szCs w:val="24"/>
        </w:rPr>
      </w:pPr>
    </w:p>
    <w:p w14:paraId="21506C02" w14:textId="7B8AA80A" w:rsidR="006E5AAB" w:rsidDel="005D7FCF" w:rsidRDefault="006E5AAB" w:rsidP="00045C8F">
      <w:pPr>
        <w:pStyle w:val="p1"/>
        <w:rPr>
          <w:del w:id="137" w:author="Author"/>
          <w:rFonts w:ascii="Cambria" w:hAnsi="Cambria"/>
          <w:sz w:val="24"/>
          <w:szCs w:val="24"/>
        </w:rPr>
      </w:pPr>
    </w:p>
    <w:p w14:paraId="33A3802F" w14:textId="53A31392" w:rsidR="00045C8F" w:rsidRDefault="004315CD" w:rsidP="00045C8F">
      <w:pPr>
        <w:pStyle w:val="p1"/>
        <w:rPr>
          <w:rFonts w:ascii="Cambria" w:hAnsi="Cambria"/>
          <w:b/>
          <w:sz w:val="24"/>
          <w:szCs w:val="24"/>
        </w:rPr>
      </w:pPr>
      <w:r w:rsidRPr="00E02E23">
        <w:rPr>
          <w:rFonts w:ascii="Cambria" w:hAnsi="Cambria"/>
          <w:b/>
          <w:sz w:val="24"/>
          <w:szCs w:val="24"/>
        </w:rPr>
        <w:t>Related Articles</w:t>
      </w:r>
    </w:p>
    <w:p w14:paraId="1227C30D" w14:textId="77777777" w:rsidR="00C56F4D" w:rsidRDefault="00C56F4D" w:rsidP="00045C8F">
      <w:pPr>
        <w:pStyle w:val="p1"/>
        <w:rPr>
          <w:rFonts w:ascii="Cambria" w:hAnsi="Cambria"/>
          <w:b/>
          <w:sz w:val="24"/>
          <w:szCs w:val="24"/>
        </w:rPr>
      </w:pPr>
    </w:p>
    <w:p w14:paraId="1A727496" w14:textId="69B8D1B5" w:rsidR="00C56F4D" w:rsidRDefault="00C56F4D" w:rsidP="00045C8F">
      <w:pPr>
        <w:pStyle w:val="p1"/>
        <w:rPr>
          <w:rFonts w:ascii="Cambria" w:hAnsi="Cambria"/>
          <w:b/>
          <w:sz w:val="24"/>
          <w:szCs w:val="24"/>
        </w:rPr>
      </w:pPr>
      <w:r w:rsidRPr="001014B7">
        <w:rPr>
          <w:rFonts w:ascii="Cambria" w:hAnsi="Cambria"/>
          <w:b/>
          <w:sz w:val="24"/>
          <w:szCs w:val="24"/>
        </w:rPr>
        <w:t>[LINKS TO BLOG POSTS CATEGORIZED “CHILD PROTECTION”]</w:t>
      </w:r>
    </w:p>
    <w:p w14:paraId="32329F68" w14:textId="37E6A4E8" w:rsidR="006E5AAB" w:rsidRPr="006E5AAB" w:rsidRDefault="006E5AAB" w:rsidP="00045C8F">
      <w:pPr>
        <w:pStyle w:val="p1"/>
        <w:rPr>
          <w:rFonts w:ascii="Cambria" w:hAnsi="Cambria"/>
          <w:b/>
          <w:sz w:val="24"/>
          <w:szCs w:val="24"/>
        </w:rPr>
      </w:pPr>
    </w:p>
    <w:p w14:paraId="15E41D25" w14:textId="63490B98" w:rsidR="006E5AAB" w:rsidRDefault="006E5AAB" w:rsidP="00045C8F">
      <w:pPr>
        <w:pStyle w:val="p1"/>
        <w:rPr>
          <w:rFonts w:ascii="Cambria" w:hAnsi="Cambria"/>
          <w:b/>
          <w:sz w:val="24"/>
          <w:szCs w:val="24"/>
        </w:rPr>
      </w:pPr>
    </w:p>
    <w:p w14:paraId="41136D2F" w14:textId="039665EE" w:rsidR="006E5AAB" w:rsidRPr="00E02E23" w:rsidDel="00F35F16" w:rsidRDefault="006E5AAB" w:rsidP="00045C8F">
      <w:pPr>
        <w:pStyle w:val="p1"/>
        <w:rPr>
          <w:del w:id="138" w:author="Author"/>
          <w:rFonts w:ascii="Cambria" w:hAnsi="Cambria"/>
          <w:b/>
          <w:sz w:val="24"/>
          <w:szCs w:val="24"/>
        </w:rPr>
      </w:pPr>
    </w:p>
    <w:p w14:paraId="22796A3C" w14:textId="78D3A833" w:rsidR="00045C8F" w:rsidRPr="00E02E23" w:rsidRDefault="00370023" w:rsidP="00045C8F">
      <w:pPr>
        <w:pStyle w:val="p1"/>
        <w:rPr>
          <w:rFonts w:ascii="Cambria" w:hAnsi="Cambria"/>
          <w:b/>
          <w:sz w:val="24"/>
          <w:szCs w:val="24"/>
        </w:rPr>
      </w:pPr>
      <w:r>
        <w:rPr>
          <w:rFonts w:ascii="Cambria" w:hAnsi="Cambria"/>
          <w:b/>
          <w:sz w:val="24"/>
          <w:szCs w:val="24"/>
        </w:rPr>
        <w:t>Resources for Families</w:t>
      </w:r>
    </w:p>
    <w:p w14:paraId="7215CD08" w14:textId="77777777" w:rsidR="001D4789" w:rsidRDefault="0098139D" w:rsidP="0098139D">
      <w:pPr>
        <w:pStyle w:val="p1"/>
        <w:rPr>
          <w:rFonts w:ascii="Cambria" w:hAnsi="Cambria"/>
          <w:sz w:val="24"/>
          <w:szCs w:val="24"/>
        </w:rPr>
      </w:pPr>
      <w:r w:rsidRPr="00E02E23">
        <w:rPr>
          <w:rFonts w:ascii="Cambria" w:hAnsi="Cambria"/>
          <w:sz w:val="24"/>
          <w:szCs w:val="24"/>
        </w:rPr>
        <w:t xml:space="preserve">As you begin the Child Protection Unit, it’s important to keep families informed and educated. With </w:t>
      </w:r>
      <w:r w:rsidRPr="008C5595">
        <w:rPr>
          <w:rFonts w:ascii="Cambria" w:hAnsi="Cambria"/>
          <w:sz w:val="24"/>
          <w:szCs w:val="24"/>
        </w:rPr>
        <w:t>family letters, parents</w:t>
      </w:r>
      <w:r w:rsidRPr="00E02E23">
        <w:rPr>
          <w:rFonts w:ascii="Cambria" w:hAnsi="Cambria"/>
          <w:sz w:val="24"/>
          <w:szCs w:val="24"/>
        </w:rPr>
        <w:t xml:space="preserve"> and caregivers are notified of the sensitive subject matter being taught and advised about an adult’s role in child protection.</w:t>
      </w:r>
    </w:p>
    <w:p w14:paraId="39F8C753" w14:textId="5E295103" w:rsidR="009901E9" w:rsidRDefault="009901E9" w:rsidP="0098139D">
      <w:pPr>
        <w:pStyle w:val="p1"/>
        <w:rPr>
          <w:rFonts w:ascii="Cambria" w:hAnsi="Cambria"/>
          <w:sz w:val="24"/>
          <w:szCs w:val="24"/>
        </w:rPr>
      </w:pPr>
    </w:p>
    <w:p w14:paraId="49C8DB4E" w14:textId="020C31A5" w:rsidR="009901E9" w:rsidRPr="009901E9" w:rsidRDefault="009901E9" w:rsidP="009901E9">
      <w:pPr>
        <w:pStyle w:val="p1"/>
        <w:rPr>
          <w:rFonts w:ascii="Cambria" w:hAnsi="Cambria"/>
          <w:sz w:val="24"/>
          <w:szCs w:val="24"/>
        </w:rPr>
      </w:pPr>
      <w:r>
        <w:rPr>
          <w:rFonts w:ascii="Cambria" w:hAnsi="Cambria"/>
          <w:sz w:val="24"/>
          <w:szCs w:val="24"/>
        </w:rPr>
        <w:t xml:space="preserve">In addition, we’ve prepared videos and articles </w:t>
      </w:r>
      <w:r w:rsidRPr="009901E9">
        <w:rPr>
          <w:rFonts w:ascii="Cambria" w:hAnsi="Cambria"/>
          <w:sz w:val="24"/>
          <w:szCs w:val="24"/>
        </w:rPr>
        <w:t>with facts about child sexual abuse and tips for getting the conversation started.</w:t>
      </w:r>
      <w:r>
        <w:rPr>
          <w:rFonts w:ascii="Cambria" w:hAnsi="Cambria"/>
          <w:sz w:val="24"/>
          <w:szCs w:val="24"/>
        </w:rPr>
        <w:t xml:space="preserve"> </w:t>
      </w:r>
      <w:r w:rsidRPr="00C57CDA">
        <w:rPr>
          <w:rFonts w:ascii="Cambria" w:hAnsi="Cambria"/>
          <w:sz w:val="24"/>
          <w:szCs w:val="24"/>
        </w:rPr>
        <w:t>Take-</w:t>
      </w:r>
      <w:r w:rsidR="00204C0F" w:rsidRPr="00C57CDA">
        <w:rPr>
          <w:rFonts w:ascii="Cambria" w:hAnsi="Cambria"/>
          <w:sz w:val="24"/>
          <w:szCs w:val="24"/>
        </w:rPr>
        <w:t xml:space="preserve">home </w:t>
      </w:r>
      <w:r w:rsidRPr="00C57CDA">
        <w:rPr>
          <w:rFonts w:ascii="Cambria" w:hAnsi="Cambria"/>
          <w:sz w:val="24"/>
          <w:szCs w:val="24"/>
        </w:rPr>
        <w:t>activities</w:t>
      </w:r>
      <w:r w:rsidRPr="009901E9">
        <w:rPr>
          <w:rFonts w:ascii="Cambria" w:hAnsi="Cambria"/>
          <w:sz w:val="24"/>
          <w:szCs w:val="24"/>
        </w:rPr>
        <w:t xml:space="preserve"> further reinforce skills and encourage family discussions.</w:t>
      </w:r>
    </w:p>
    <w:p w14:paraId="009D5CE6" w14:textId="476806F3" w:rsidR="009901E9" w:rsidRPr="009901E9" w:rsidRDefault="009901E9" w:rsidP="009901E9">
      <w:pPr>
        <w:pStyle w:val="p1"/>
        <w:rPr>
          <w:rFonts w:ascii="Cambria" w:hAnsi="Cambria"/>
          <w:sz w:val="24"/>
          <w:szCs w:val="24"/>
        </w:rPr>
      </w:pPr>
    </w:p>
    <w:p w14:paraId="18039166" w14:textId="28D92EBB" w:rsidR="009901E9" w:rsidRPr="00E02E23" w:rsidRDefault="009901E9" w:rsidP="0098139D">
      <w:pPr>
        <w:pStyle w:val="p1"/>
        <w:rPr>
          <w:rFonts w:ascii="Cambria" w:hAnsi="Cambria"/>
          <w:sz w:val="24"/>
          <w:szCs w:val="24"/>
        </w:rPr>
      </w:pPr>
      <w:r>
        <w:rPr>
          <w:rFonts w:ascii="Cambria" w:hAnsi="Cambria"/>
          <w:sz w:val="24"/>
          <w:szCs w:val="24"/>
        </w:rPr>
        <w:t xml:space="preserve">[Watch </w:t>
      </w:r>
      <w:r w:rsidR="00AE4111">
        <w:rPr>
          <w:rFonts w:ascii="Cambria" w:hAnsi="Cambria"/>
          <w:sz w:val="24"/>
          <w:szCs w:val="24"/>
        </w:rPr>
        <w:t xml:space="preserve">Family Resources </w:t>
      </w:r>
      <w:r>
        <w:rPr>
          <w:rFonts w:ascii="Cambria" w:hAnsi="Cambria"/>
          <w:sz w:val="24"/>
          <w:szCs w:val="24"/>
        </w:rPr>
        <w:t>Overview</w:t>
      </w:r>
      <w:r w:rsidR="00A33711">
        <w:rPr>
          <w:rFonts w:ascii="Cambria" w:hAnsi="Cambria"/>
          <w:sz w:val="24"/>
          <w:szCs w:val="24"/>
        </w:rPr>
        <w:t xml:space="preserve"> Video</w:t>
      </w:r>
      <w:r>
        <w:rPr>
          <w:rFonts w:ascii="Cambria" w:hAnsi="Cambria"/>
          <w:sz w:val="24"/>
          <w:szCs w:val="24"/>
        </w:rPr>
        <w:t xml:space="preserve">] </w:t>
      </w:r>
      <w:r w:rsidRPr="00AE4111">
        <w:rPr>
          <w:rFonts w:ascii="Cambria" w:hAnsi="Cambria"/>
          <w:sz w:val="24"/>
          <w:szCs w:val="24"/>
          <w:highlight w:val="yellow"/>
        </w:rPr>
        <w:t>[LINK NEEDED]</w:t>
      </w:r>
    </w:p>
    <w:p w14:paraId="5FBCD5D5" w14:textId="77777777" w:rsidR="00045C8F" w:rsidRDefault="00045C8F" w:rsidP="00045C8F">
      <w:pPr>
        <w:pStyle w:val="p1"/>
        <w:rPr>
          <w:rFonts w:ascii="Cambria" w:hAnsi="Cambria"/>
          <w:b/>
          <w:color w:val="auto"/>
          <w:sz w:val="24"/>
          <w:szCs w:val="24"/>
        </w:rPr>
      </w:pPr>
    </w:p>
    <w:p w14:paraId="226FEE1E" w14:textId="77777777" w:rsidR="00A64A8C" w:rsidRDefault="00A64A8C" w:rsidP="00045C8F">
      <w:pPr>
        <w:pStyle w:val="p1"/>
        <w:rPr>
          <w:rFonts w:ascii="Cambria" w:hAnsi="Cambria"/>
          <w:b/>
          <w:color w:val="auto"/>
          <w:sz w:val="24"/>
          <w:szCs w:val="24"/>
        </w:rPr>
      </w:pPr>
    </w:p>
    <w:p w14:paraId="49449F2F" w14:textId="77777777" w:rsidR="00A64A8C" w:rsidRPr="00A64A8C" w:rsidRDefault="00A64A8C" w:rsidP="00A64A8C">
      <w:pPr>
        <w:pStyle w:val="p1"/>
        <w:rPr>
          <w:rFonts w:ascii="Cambria" w:hAnsi="Cambria"/>
          <w:b/>
          <w:sz w:val="24"/>
          <w:szCs w:val="24"/>
        </w:rPr>
      </w:pPr>
      <w:r w:rsidRPr="00A64A8C">
        <w:rPr>
          <w:rFonts w:ascii="Cambria" w:hAnsi="Cambria"/>
          <w:b/>
          <w:sz w:val="24"/>
          <w:szCs w:val="24"/>
        </w:rPr>
        <w:t>Book Lists for Adults</w:t>
      </w:r>
    </w:p>
    <w:p w14:paraId="4C20D3F3" w14:textId="77777777" w:rsidR="00A64A8C" w:rsidRDefault="00A64A8C" w:rsidP="00A64A8C">
      <w:pPr>
        <w:pStyle w:val="p1"/>
        <w:rPr>
          <w:rFonts w:ascii="Cambria" w:hAnsi="Cambria"/>
          <w:sz w:val="24"/>
          <w:szCs w:val="24"/>
        </w:rPr>
      </w:pPr>
    </w:p>
    <w:p w14:paraId="7DE5E8F1" w14:textId="3B0EAA66" w:rsidR="00A64A8C" w:rsidRPr="00A64A8C" w:rsidRDefault="00A64A8C" w:rsidP="00A64A8C">
      <w:pPr>
        <w:pStyle w:val="p1"/>
        <w:rPr>
          <w:rFonts w:ascii="Cambria" w:hAnsi="Cambria"/>
          <w:sz w:val="24"/>
          <w:szCs w:val="24"/>
        </w:rPr>
      </w:pPr>
      <w:r w:rsidRPr="00A64A8C">
        <w:rPr>
          <w:rFonts w:ascii="Cambria" w:hAnsi="Cambria"/>
          <w:sz w:val="24"/>
          <w:szCs w:val="24"/>
        </w:rPr>
        <w:t>Books for Families About Child Safety</w:t>
      </w:r>
      <w:r>
        <w:rPr>
          <w:rFonts w:ascii="Cambria" w:hAnsi="Cambria"/>
          <w:sz w:val="24"/>
          <w:szCs w:val="24"/>
        </w:rPr>
        <w:t xml:space="preserve"> </w:t>
      </w:r>
      <w:r w:rsidRPr="00A64A8C">
        <w:rPr>
          <w:rFonts w:ascii="Cambria" w:hAnsi="Cambria"/>
          <w:sz w:val="24"/>
          <w:szCs w:val="24"/>
          <w:highlight w:val="yellow"/>
        </w:rPr>
        <w:t>[LINK NEEDED]</w:t>
      </w:r>
    </w:p>
    <w:p w14:paraId="748A89E3" w14:textId="3CABD90E" w:rsidR="00A64A8C" w:rsidRPr="00A64A8C" w:rsidRDefault="00A64A8C" w:rsidP="00A64A8C">
      <w:pPr>
        <w:pStyle w:val="p1"/>
        <w:rPr>
          <w:rFonts w:ascii="Cambria" w:hAnsi="Cambria"/>
          <w:sz w:val="24"/>
          <w:szCs w:val="24"/>
        </w:rPr>
      </w:pPr>
      <w:r w:rsidRPr="00A64A8C">
        <w:rPr>
          <w:rFonts w:ascii="Cambria" w:hAnsi="Cambria"/>
          <w:sz w:val="24"/>
          <w:szCs w:val="24"/>
        </w:rPr>
        <w:t>Books for Adults Supporting Children Recovering from Trauma</w:t>
      </w:r>
      <w:r>
        <w:rPr>
          <w:rFonts w:ascii="Cambria" w:hAnsi="Cambria"/>
          <w:sz w:val="24"/>
          <w:szCs w:val="24"/>
        </w:rPr>
        <w:t xml:space="preserve"> </w:t>
      </w:r>
      <w:r w:rsidRPr="0000419C">
        <w:rPr>
          <w:rFonts w:ascii="Cambria" w:hAnsi="Cambria"/>
          <w:sz w:val="24"/>
          <w:szCs w:val="24"/>
          <w:highlight w:val="yellow"/>
        </w:rPr>
        <w:t>[LINK NEEDED]</w:t>
      </w:r>
    </w:p>
    <w:p w14:paraId="71E3D2F4" w14:textId="77777777" w:rsidR="00A64A8C" w:rsidRDefault="00A64A8C" w:rsidP="00A64A8C">
      <w:pPr>
        <w:pStyle w:val="p1"/>
        <w:rPr>
          <w:rFonts w:ascii="Cambria" w:hAnsi="Cambria"/>
          <w:sz w:val="24"/>
          <w:szCs w:val="24"/>
        </w:rPr>
      </w:pPr>
    </w:p>
    <w:p w14:paraId="29DDB8F0" w14:textId="77777777" w:rsidR="001D4789" w:rsidRDefault="00A64A8C" w:rsidP="00A64A8C">
      <w:pPr>
        <w:pStyle w:val="p1"/>
        <w:rPr>
          <w:rFonts w:ascii="Cambria" w:hAnsi="Cambria"/>
          <w:sz w:val="24"/>
          <w:szCs w:val="24"/>
        </w:rPr>
      </w:pPr>
      <w:r w:rsidRPr="00A64A8C">
        <w:rPr>
          <w:rFonts w:ascii="Cambria" w:hAnsi="Cambria"/>
          <w:sz w:val="24"/>
          <w:szCs w:val="24"/>
        </w:rPr>
        <w:t>Book Lists for Kids</w:t>
      </w:r>
    </w:p>
    <w:p w14:paraId="01D8CFF7" w14:textId="4967B028" w:rsidR="00A64A8C" w:rsidRPr="00A64A8C" w:rsidRDefault="00A64A8C" w:rsidP="00A64A8C">
      <w:pPr>
        <w:pStyle w:val="p1"/>
        <w:rPr>
          <w:rFonts w:ascii="Cambria" w:hAnsi="Cambria"/>
          <w:sz w:val="24"/>
          <w:szCs w:val="24"/>
        </w:rPr>
      </w:pPr>
      <w:r w:rsidRPr="00A64A8C">
        <w:rPr>
          <w:rFonts w:ascii="Cambria" w:hAnsi="Cambria"/>
          <w:sz w:val="24"/>
          <w:szCs w:val="24"/>
        </w:rPr>
        <w:t>Books for Children Recovering from Trauma</w:t>
      </w:r>
      <w:r w:rsidR="007F648D">
        <w:rPr>
          <w:rFonts w:ascii="Cambria" w:hAnsi="Cambria"/>
          <w:sz w:val="24"/>
          <w:szCs w:val="24"/>
        </w:rPr>
        <w:t xml:space="preserve"> </w:t>
      </w:r>
      <w:r w:rsidR="007F648D" w:rsidRPr="00BC5C20">
        <w:rPr>
          <w:rFonts w:ascii="Cambria" w:hAnsi="Cambria"/>
          <w:sz w:val="24"/>
          <w:szCs w:val="24"/>
          <w:highlight w:val="yellow"/>
        </w:rPr>
        <w:t>[LINK NEEDED]</w:t>
      </w:r>
    </w:p>
    <w:p w14:paraId="1270C476" w14:textId="77777777" w:rsidR="004314A8" w:rsidRPr="00E02E23" w:rsidRDefault="004314A8" w:rsidP="00045C8F">
      <w:pPr>
        <w:pStyle w:val="p1"/>
        <w:rPr>
          <w:rFonts w:ascii="Cambria" w:hAnsi="Cambria"/>
          <w:b/>
          <w:color w:val="auto"/>
          <w:sz w:val="24"/>
          <w:szCs w:val="24"/>
        </w:rPr>
      </w:pPr>
    </w:p>
    <w:p w14:paraId="79CB6E11" w14:textId="4AFC859B" w:rsidR="00045C8F" w:rsidRPr="00E02E23" w:rsidRDefault="00045C8F" w:rsidP="00045C8F">
      <w:pPr>
        <w:pStyle w:val="p1"/>
        <w:rPr>
          <w:rFonts w:ascii="Cambria" w:hAnsi="Cambria"/>
          <w:sz w:val="24"/>
          <w:szCs w:val="24"/>
        </w:rPr>
      </w:pPr>
    </w:p>
    <w:p w14:paraId="700F6450" w14:textId="45767AAB" w:rsidR="001E69B1" w:rsidRPr="00E02E23" w:rsidDel="00813B5B" w:rsidRDefault="001E69B1" w:rsidP="00045C8F">
      <w:pPr>
        <w:pStyle w:val="p1"/>
        <w:rPr>
          <w:del w:id="139" w:author="Author"/>
          <w:rFonts w:ascii="Cambria" w:hAnsi="Cambria"/>
          <w:sz w:val="24"/>
          <w:szCs w:val="24"/>
        </w:rPr>
      </w:pPr>
    </w:p>
    <w:p w14:paraId="19883C10" w14:textId="4270F9F2" w:rsidR="001E69B1" w:rsidRDefault="001E69B1" w:rsidP="00045C8F">
      <w:pPr>
        <w:pStyle w:val="p1"/>
        <w:rPr>
          <w:rFonts w:ascii="Cambria" w:hAnsi="Cambria"/>
          <w:b/>
          <w:sz w:val="24"/>
          <w:szCs w:val="24"/>
        </w:rPr>
      </w:pPr>
      <w:r w:rsidRPr="00E02E23">
        <w:rPr>
          <w:rFonts w:ascii="Cambria" w:hAnsi="Cambria"/>
          <w:b/>
          <w:sz w:val="24"/>
          <w:szCs w:val="24"/>
        </w:rPr>
        <w:t>Keeping Kids Safe</w:t>
      </w:r>
    </w:p>
    <w:p w14:paraId="2EEEF8E2" w14:textId="77777777" w:rsidR="00DE212B" w:rsidRPr="00E02E23" w:rsidRDefault="00DE212B" w:rsidP="00045C8F">
      <w:pPr>
        <w:pStyle w:val="p1"/>
        <w:rPr>
          <w:rFonts w:ascii="Cambria" w:hAnsi="Cambria"/>
          <w:b/>
          <w:sz w:val="24"/>
          <w:szCs w:val="24"/>
        </w:rPr>
      </w:pPr>
    </w:p>
    <w:p w14:paraId="0EBD67CC" w14:textId="77777777" w:rsidR="000A5544" w:rsidRDefault="000A5544" w:rsidP="001E69B1">
      <w:pPr>
        <w:pStyle w:val="p1"/>
        <w:rPr>
          <w:rFonts w:ascii="Cambria" w:hAnsi="Cambria"/>
          <w:sz w:val="24"/>
          <w:szCs w:val="24"/>
        </w:rPr>
      </w:pPr>
      <w:r>
        <w:rPr>
          <w:rFonts w:ascii="Cambria" w:hAnsi="Cambria"/>
          <w:sz w:val="24"/>
          <w:szCs w:val="24"/>
        </w:rPr>
        <w:t>Committee for Children has created a special website devoted to child protection.</w:t>
      </w:r>
    </w:p>
    <w:p w14:paraId="287549AC" w14:textId="77777777" w:rsidR="000A5544" w:rsidRDefault="000A5544" w:rsidP="001E69B1">
      <w:pPr>
        <w:pStyle w:val="p1"/>
        <w:rPr>
          <w:rFonts w:ascii="Cambria" w:hAnsi="Cambria"/>
          <w:sz w:val="24"/>
          <w:szCs w:val="24"/>
        </w:rPr>
      </w:pPr>
    </w:p>
    <w:p w14:paraId="2802EDCA" w14:textId="17107702" w:rsidR="001E69B1" w:rsidRPr="00E02E23" w:rsidRDefault="006D4F6A" w:rsidP="001E69B1">
      <w:pPr>
        <w:pStyle w:val="p1"/>
        <w:rPr>
          <w:rFonts w:ascii="Cambria" w:hAnsi="Cambria"/>
          <w:sz w:val="24"/>
          <w:szCs w:val="24"/>
        </w:rPr>
      </w:pPr>
      <w:r w:rsidRPr="00E02E23">
        <w:rPr>
          <w:rFonts w:ascii="Cambria" w:hAnsi="Cambria"/>
          <w:sz w:val="24"/>
          <w:szCs w:val="24"/>
        </w:rPr>
        <w:t xml:space="preserve">Visit our </w:t>
      </w:r>
      <w:r w:rsidRPr="008C5595">
        <w:rPr>
          <w:rFonts w:ascii="Cambria" w:hAnsi="Cambria"/>
          <w:sz w:val="24"/>
          <w:szCs w:val="24"/>
        </w:rPr>
        <w:t xml:space="preserve">Early, Open, </w:t>
      </w:r>
      <w:proofErr w:type="gramStart"/>
      <w:r w:rsidRPr="008C5595">
        <w:rPr>
          <w:rFonts w:ascii="Cambria" w:hAnsi="Cambria"/>
          <w:sz w:val="24"/>
          <w:szCs w:val="24"/>
        </w:rPr>
        <w:t>Often</w:t>
      </w:r>
      <w:proofErr w:type="gramEnd"/>
      <w:r w:rsidRPr="008C5595">
        <w:rPr>
          <w:rFonts w:ascii="Cambria" w:hAnsi="Cambria"/>
          <w:sz w:val="24"/>
          <w:szCs w:val="24"/>
        </w:rPr>
        <w:t xml:space="preserve"> website</w:t>
      </w:r>
      <w:r w:rsidRPr="00E02E23">
        <w:rPr>
          <w:rFonts w:ascii="Cambria" w:hAnsi="Cambria"/>
          <w:sz w:val="24"/>
          <w:szCs w:val="24"/>
        </w:rPr>
        <w:t xml:space="preserve"> in English or Spanish to get the facts about child sexual abuse, learn tips for talking with kids, find resources for responding </w:t>
      </w:r>
      <w:ins w:id="140" w:author="Author">
        <w:r w:rsidR="00B257EF">
          <w:rPr>
            <w:rFonts w:ascii="Cambria" w:hAnsi="Cambria"/>
            <w:sz w:val="24"/>
            <w:szCs w:val="24"/>
          </w:rPr>
          <w:t xml:space="preserve">to </w:t>
        </w:r>
      </w:ins>
      <w:r w:rsidRPr="00E02E23">
        <w:rPr>
          <w:rFonts w:ascii="Cambria" w:hAnsi="Cambria"/>
          <w:sz w:val="24"/>
          <w:szCs w:val="24"/>
        </w:rPr>
        <w:t>and reporting</w:t>
      </w:r>
      <w:ins w:id="141" w:author="Author">
        <w:r w:rsidR="00B257EF">
          <w:rPr>
            <w:rFonts w:ascii="Cambria" w:hAnsi="Cambria"/>
            <w:sz w:val="24"/>
            <w:szCs w:val="24"/>
          </w:rPr>
          <w:t xml:space="preserve"> abuse</w:t>
        </w:r>
      </w:ins>
      <w:r w:rsidRPr="00E02E23">
        <w:rPr>
          <w:rFonts w:ascii="Cambria" w:hAnsi="Cambria"/>
          <w:sz w:val="24"/>
          <w:szCs w:val="24"/>
        </w:rPr>
        <w:t>, and explore our prevention toolkit.</w:t>
      </w:r>
    </w:p>
    <w:p w14:paraId="13C08036" w14:textId="77777777" w:rsidR="001E69B1" w:rsidRPr="00E02E23" w:rsidRDefault="001E69B1" w:rsidP="00045C8F">
      <w:pPr>
        <w:pStyle w:val="p1"/>
        <w:rPr>
          <w:rFonts w:ascii="Cambria" w:hAnsi="Cambria"/>
          <w:sz w:val="24"/>
          <w:szCs w:val="24"/>
        </w:rPr>
      </w:pPr>
    </w:p>
    <w:p w14:paraId="13692A70" w14:textId="6B70FAC7" w:rsidR="001E69B1" w:rsidRPr="008A5400" w:rsidRDefault="00C7136E" w:rsidP="00045C8F">
      <w:pPr>
        <w:pStyle w:val="p1"/>
        <w:rPr>
          <w:rFonts w:ascii="Cambria" w:hAnsi="Cambria"/>
          <w:color w:val="auto"/>
          <w:sz w:val="24"/>
          <w:szCs w:val="24"/>
        </w:rPr>
      </w:pPr>
      <w:r w:rsidRPr="008A5400">
        <w:rPr>
          <w:rFonts w:ascii="Cambria" w:hAnsi="Cambria"/>
          <w:color w:val="auto"/>
          <w:sz w:val="24"/>
          <w:szCs w:val="24"/>
        </w:rPr>
        <w:t xml:space="preserve">[Visit </w:t>
      </w:r>
      <w:r w:rsidR="001E69B1" w:rsidRPr="008A5400">
        <w:rPr>
          <w:rFonts w:ascii="Cambria" w:hAnsi="Cambria"/>
          <w:color w:val="auto"/>
          <w:sz w:val="24"/>
          <w:szCs w:val="24"/>
        </w:rPr>
        <w:t xml:space="preserve">Early, Open, </w:t>
      </w:r>
      <w:proofErr w:type="gramStart"/>
      <w:r w:rsidR="001E69B1" w:rsidRPr="008A5400">
        <w:rPr>
          <w:rFonts w:ascii="Cambria" w:hAnsi="Cambria"/>
          <w:color w:val="auto"/>
          <w:sz w:val="24"/>
          <w:szCs w:val="24"/>
        </w:rPr>
        <w:t>Often</w:t>
      </w:r>
      <w:proofErr w:type="gramEnd"/>
      <w:r w:rsidRPr="008A5400">
        <w:rPr>
          <w:rFonts w:ascii="Cambria" w:hAnsi="Cambria"/>
          <w:color w:val="auto"/>
          <w:sz w:val="24"/>
          <w:szCs w:val="24"/>
        </w:rPr>
        <w:t xml:space="preserve">] </w:t>
      </w:r>
      <w:r w:rsidRPr="008A5400">
        <w:rPr>
          <w:rFonts w:ascii="Cambria" w:hAnsi="Cambria"/>
          <w:color w:val="auto"/>
          <w:sz w:val="24"/>
          <w:szCs w:val="24"/>
          <w:highlight w:val="yellow"/>
        </w:rPr>
        <w:t>[LINK NEEDED]</w:t>
      </w:r>
    </w:p>
    <w:p w14:paraId="448DCC2D" w14:textId="77777777" w:rsidR="001E69B1" w:rsidRPr="00E02E23" w:rsidRDefault="001E69B1" w:rsidP="00045C8F">
      <w:pPr>
        <w:pStyle w:val="p1"/>
        <w:rPr>
          <w:rFonts w:ascii="Cambria" w:hAnsi="Cambria"/>
          <w:sz w:val="24"/>
          <w:szCs w:val="24"/>
        </w:rPr>
      </w:pPr>
    </w:p>
    <w:p w14:paraId="0F493768" w14:textId="4E33779F" w:rsidR="001E69B1" w:rsidRPr="00CF0E3F" w:rsidRDefault="008A5400" w:rsidP="00045C8F">
      <w:pPr>
        <w:pStyle w:val="p1"/>
        <w:rPr>
          <w:rFonts w:ascii="Cambria" w:hAnsi="Cambria"/>
          <w:color w:val="auto"/>
          <w:sz w:val="24"/>
          <w:szCs w:val="24"/>
        </w:rPr>
      </w:pPr>
      <w:r w:rsidRPr="00CF0E3F">
        <w:rPr>
          <w:rFonts w:ascii="Cambria" w:hAnsi="Cambria"/>
          <w:color w:val="auto"/>
          <w:sz w:val="24"/>
          <w:szCs w:val="24"/>
        </w:rPr>
        <w:t>[</w:t>
      </w:r>
      <w:proofErr w:type="spellStart"/>
      <w:r w:rsidR="001E69B1" w:rsidRPr="00CF0E3F">
        <w:rPr>
          <w:rFonts w:ascii="Cambria" w:hAnsi="Cambria"/>
          <w:color w:val="auto"/>
          <w:sz w:val="24"/>
          <w:szCs w:val="24"/>
        </w:rPr>
        <w:t>Español</w:t>
      </w:r>
      <w:proofErr w:type="spellEnd"/>
      <w:r w:rsidR="001E69B1" w:rsidRPr="00CF0E3F">
        <w:rPr>
          <w:rFonts w:ascii="Cambria" w:hAnsi="Cambria"/>
          <w:color w:val="auto"/>
          <w:sz w:val="24"/>
          <w:szCs w:val="24"/>
        </w:rPr>
        <w:t xml:space="preserve">: </w:t>
      </w:r>
      <w:proofErr w:type="spellStart"/>
      <w:r w:rsidR="001E69B1" w:rsidRPr="00CF0E3F">
        <w:rPr>
          <w:rFonts w:ascii="Cambria" w:hAnsi="Cambria"/>
          <w:color w:val="auto"/>
          <w:sz w:val="24"/>
          <w:szCs w:val="24"/>
        </w:rPr>
        <w:t>Abierto</w:t>
      </w:r>
      <w:proofErr w:type="spellEnd"/>
      <w:r w:rsidR="001E69B1" w:rsidRPr="00CF0E3F">
        <w:rPr>
          <w:rFonts w:ascii="Cambria" w:hAnsi="Cambria"/>
          <w:color w:val="auto"/>
          <w:sz w:val="24"/>
          <w:szCs w:val="24"/>
        </w:rPr>
        <w:t xml:space="preserve"> y a Menudo</w:t>
      </w:r>
      <w:r w:rsidRPr="00CF0E3F">
        <w:rPr>
          <w:rFonts w:ascii="Cambria" w:hAnsi="Cambria"/>
          <w:color w:val="auto"/>
          <w:sz w:val="24"/>
          <w:szCs w:val="24"/>
        </w:rPr>
        <w:t xml:space="preserve">] </w:t>
      </w:r>
      <w:r w:rsidRPr="00CF0E3F">
        <w:rPr>
          <w:rFonts w:ascii="Cambria" w:hAnsi="Cambria"/>
          <w:color w:val="auto"/>
          <w:sz w:val="24"/>
          <w:szCs w:val="24"/>
          <w:highlight w:val="yellow"/>
        </w:rPr>
        <w:t>[LINK NEEDED]</w:t>
      </w:r>
    </w:p>
    <w:p w14:paraId="27197C16" w14:textId="77777777" w:rsidR="001E69B1" w:rsidRPr="00E02E23" w:rsidRDefault="001E69B1" w:rsidP="00045C8F">
      <w:pPr>
        <w:pStyle w:val="p1"/>
        <w:rPr>
          <w:rFonts w:ascii="Cambria" w:hAnsi="Cambria"/>
          <w:sz w:val="24"/>
          <w:szCs w:val="24"/>
        </w:rPr>
      </w:pPr>
    </w:p>
    <w:p w14:paraId="5C3EF3C0" w14:textId="77777777" w:rsidR="001E69B1" w:rsidRDefault="001E69B1" w:rsidP="00045C8F">
      <w:pPr>
        <w:pStyle w:val="p1"/>
        <w:rPr>
          <w:rFonts w:ascii="Cambria" w:hAnsi="Cambria"/>
          <w:sz w:val="24"/>
          <w:szCs w:val="24"/>
        </w:rPr>
      </w:pPr>
    </w:p>
    <w:p w14:paraId="287ABC80" w14:textId="57B83FC4" w:rsidR="00CF0E3F" w:rsidRPr="00E02E23" w:rsidDel="008C5595" w:rsidRDefault="00CF0E3F" w:rsidP="00045C8F">
      <w:pPr>
        <w:pStyle w:val="p1"/>
        <w:rPr>
          <w:del w:id="142" w:author="Author"/>
          <w:rFonts w:ascii="Cambria" w:hAnsi="Cambria"/>
          <w:sz w:val="24"/>
          <w:szCs w:val="24"/>
        </w:rPr>
      </w:pPr>
    </w:p>
    <w:p w14:paraId="5AF21D8D" w14:textId="079E46A2" w:rsidR="001E69B1" w:rsidRPr="00E02E23" w:rsidRDefault="001E69B1" w:rsidP="00045C8F">
      <w:pPr>
        <w:pStyle w:val="p1"/>
        <w:rPr>
          <w:rFonts w:ascii="Cambria" w:hAnsi="Cambria"/>
          <w:b/>
          <w:sz w:val="24"/>
          <w:szCs w:val="24"/>
        </w:rPr>
      </w:pPr>
      <w:r w:rsidRPr="00780764">
        <w:rPr>
          <w:rFonts w:ascii="Cambria" w:hAnsi="Cambria"/>
          <w:b/>
          <w:sz w:val="24"/>
          <w:szCs w:val="24"/>
        </w:rPr>
        <w:t>Child Protection</w:t>
      </w:r>
      <w:r w:rsidR="00CB75A5" w:rsidRPr="00780764">
        <w:rPr>
          <w:rFonts w:ascii="Cambria" w:hAnsi="Cambria"/>
          <w:b/>
          <w:sz w:val="24"/>
          <w:szCs w:val="24"/>
        </w:rPr>
        <w:t xml:space="preserve"> </w:t>
      </w:r>
      <w:r w:rsidR="00CF0E3F" w:rsidRPr="00780764">
        <w:rPr>
          <w:rFonts w:ascii="Cambria" w:hAnsi="Cambria"/>
          <w:b/>
          <w:sz w:val="24"/>
          <w:szCs w:val="24"/>
        </w:rPr>
        <w:t xml:space="preserve">Unit </w:t>
      </w:r>
      <w:r w:rsidR="00CB75A5" w:rsidRPr="00780764">
        <w:rPr>
          <w:rFonts w:ascii="Cambria" w:hAnsi="Cambria"/>
          <w:b/>
          <w:sz w:val="24"/>
          <w:szCs w:val="24"/>
        </w:rPr>
        <w:t>Consultants and Advisors</w:t>
      </w:r>
    </w:p>
    <w:p w14:paraId="21132109" w14:textId="77777777" w:rsidR="00C559AE" w:rsidRPr="00E02E23" w:rsidRDefault="00C559AE" w:rsidP="00045C8F">
      <w:pPr>
        <w:pStyle w:val="p1"/>
        <w:rPr>
          <w:rFonts w:ascii="Cambria" w:hAnsi="Cambria"/>
          <w:b/>
          <w:sz w:val="24"/>
          <w:szCs w:val="24"/>
        </w:rPr>
      </w:pPr>
    </w:p>
    <w:p w14:paraId="22845E60" w14:textId="77777777" w:rsidR="00C559AE" w:rsidRPr="00E02E23" w:rsidRDefault="00A27BED" w:rsidP="00C559AE">
      <w:pPr>
        <w:pStyle w:val="NormalWeb"/>
        <w:spacing w:before="0" w:beforeAutospacing="0" w:after="0" w:afterAutospacing="0" w:line="336" w:lineRule="atLeast"/>
        <w:textAlignment w:val="baseline"/>
        <w:rPr>
          <w:rFonts w:ascii="Cambria" w:hAnsi="Cambria" w:cs="Arial"/>
        </w:rPr>
      </w:pPr>
      <w:hyperlink r:id="rId4" w:history="1">
        <w:r w:rsidR="00C559AE" w:rsidRPr="00E02E23">
          <w:rPr>
            <w:rStyle w:val="Hyperlink"/>
            <w:rFonts w:ascii="Cambria" w:hAnsi="Cambria" w:cs="Arial"/>
            <w:color w:val="4682B4"/>
            <w:bdr w:val="none" w:sz="0" w:space="0" w:color="auto" w:frame="1"/>
          </w:rPr>
          <w:t xml:space="preserve">David </w:t>
        </w:r>
        <w:proofErr w:type="spellStart"/>
        <w:r w:rsidR="00C559AE" w:rsidRPr="00E02E23">
          <w:rPr>
            <w:rStyle w:val="Hyperlink"/>
            <w:rFonts w:ascii="Cambria" w:hAnsi="Cambria" w:cs="Arial"/>
            <w:color w:val="4682B4"/>
            <w:bdr w:val="none" w:sz="0" w:space="0" w:color="auto" w:frame="1"/>
          </w:rPr>
          <w:t>Finkelhor</w:t>
        </w:r>
        <w:proofErr w:type="spellEnd"/>
        <w:r w:rsidR="00C559AE" w:rsidRPr="00E02E23">
          <w:rPr>
            <w:rStyle w:val="Hyperlink"/>
            <w:rFonts w:ascii="Cambria" w:hAnsi="Cambria" w:cs="Arial"/>
            <w:color w:val="4682B4"/>
            <w:bdr w:val="none" w:sz="0" w:space="0" w:color="auto" w:frame="1"/>
          </w:rPr>
          <w:t>, PhD</w:t>
        </w:r>
      </w:hyperlink>
      <w:r w:rsidR="00C559AE" w:rsidRPr="00E02E23">
        <w:rPr>
          <w:rFonts w:ascii="Cambria" w:hAnsi="Cambria" w:cs="Arial"/>
          <w:color w:val="000000"/>
        </w:rPr>
        <w:br/>
      </w:r>
      <w:r w:rsidR="00C559AE" w:rsidRPr="00E02E23">
        <w:rPr>
          <w:rFonts w:ascii="Cambria" w:hAnsi="Cambria" w:cs="Arial"/>
        </w:rPr>
        <w:t>Director, Crimes Against Children Research Center</w:t>
      </w:r>
    </w:p>
    <w:p w14:paraId="326553A3" w14:textId="77777777" w:rsidR="005D7FCF" w:rsidRDefault="005D7FCF" w:rsidP="00C559AE">
      <w:pPr>
        <w:pStyle w:val="NormalWeb"/>
        <w:spacing w:before="0" w:beforeAutospacing="0" w:after="0" w:afterAutospacing="0" w:line="336" w:lineRule="atLeast"/>
        <w:textAlignment w:val="baseline"/>
        <w:rPr>
          <w:ins w:id="143" w:author="Author"/>
        </w:rPr>
      </w:pPr>
    </w:p>
    <w:p w14:paraId="6F974E35" w14:textId="77777777" w:rsidR="00C559AE" w:rsidRPr="00E02E23" w:rsidRDefault="00C559AE" w:rsidP="00C559AE">
      <w:pPr>
        <w:pStyle w:val="NormalWeb"/>
        <w:spacing w:before="0" w:beforeAutospacing="0" w:after="0" w:afterAutospacing="0" w:line="336" w:lineRule="atLeast"/>
        <w:textAlignment w:val="baseline"/>
        <w:rPr>
          <w:rFonts w:ascii="Cambria" w:hAnsi="Cambria" w:cs="Arial"/>
        </w:rPr>
      </w:pPr>
      <w:del w:id="144" w:author="Author">
        <w:r w:rsidRPr="00E02E23" w:rsidDel="005D7FCF">
          <w:rPr>
            <w:rFonts w:ascii="Cambria" w:hAnsi="Cambria" w:cs="Arial"/>
            <w:color w:val="000000"/>
          </w:rPr>
          <w:br/>
        </w:r>
      </w:del>
      <w:hyperlink r:id="rId5" w:history="1">
        <w:r w:rsidRPr="00E02E23">
          <w:rPr>
            <w:rStyle w:val="Hyperlink"/>
            <w:rFonts w:ascii="Cambria" w:hAnsi="Cambria" w:cs="Arial"/>
            <w:color w:val="4682B4"/>
            <w:bdr w:val="none" w:sz="0" w:space="0" w:color="auto" w:frame="1"/>
          </w:rPr>
          <w:t>Keith Kaufman, PhD</w:t>
        </w:r>
      </w:hyperlink>
      <w:r w:rsidRPr="00E02E23">
        <w:rPr>
          <w:rFonts w:ascii="Cambria" w:hAnsi="Cambria" w:cs="Arial"/>
          <w:color w:val="000000"/>
        </w:rPr>
        <w:br/>
      </w:r>
      <w:r w:rsidRPr="00E02E23">
        <w:rPr>
          <w:rFonts w:ascii="Cambria" w:hAnsi="Cambria" w:cs="Arial"/>
        </w:rPr>
        <w:t>Professor, Department of Psychology, Portland State University</w:t>
      </w:r>
    </w:p>
    <w:p w14:paraId="744672C5" w14:textId="77777777" w:rsidR="005D7FCF" w:rsidRDefault="005D7FCF" w:rsidP="00C559AE">
      <w:pPr>
        <w:pStyle w:val="NormalWeb"/>
        <w:spacing w:before="0" w:beforeAutospacing="0" w:after="0" w:afterAutospacing="0" w:line="336" w:lineRule="atLeast"/>
        <w:textAlignment w:val="baseline"/>
        <w:rPr>
          <w:ins w:id="145" w:author="Author"/>
        </w:rPr>
      </w:pPr>
    </w:p>
    <w:p w14:paraId="0CF5B109" w14:textId="4FDDDBFB" w:rsidR="00C559AE" w:rsidRPr="00E02E23" w:rsidRDefault="00C559AE" w:rsidP="00C559AE">
      <w:pPr>
        <w:pStyle w:val="NormalWeb"/>
        <w:spacing w:before="0" w:beforeAutospacing="0" w:after="0" w:afterAutospacing="0" w:line="336" w:lineRule="atLeast"/>
        <w:textAlignment w:val="baseline"/>
        <w:rPr>
          <w:rFonts w:ascii="Cambria" w:hAnsi="Cambria" w:cs="Arial"/>
        </w:rPr>
      </w:pPr>
      <w:del w:id="146" w:author="Author">
        <w:r w:rsidRPr="00E02E23" w:rsidDel="005D7FCF">
          <w:rPr>
            <w:rFonts w:ascii="Cambria" w:hAnsi="Cambria" w:cs="Arial"/>
            <w:color w:val="000000"/>
          </w:rPr>
          <w:br/>
        </w:r>
      </w:del>
      <w:hyperlink r:id="rId6" w:history="1">
        <w:r w:rsidRPr="00E02E23">
          <w:rPr>
            <w:rStyle w:val="Hyperlink"/>
            <w:rFonts w:ascii="Cambria" w:hAnsi="Cambria" w:cs="Arial"/>
            <w:color w:val="4682B4"/>
            <w:bdr w:val="none" w:sz="0" w:space="0" w:color="auto" w:frame="1"/>
          </w:rPr>
          <w:t>Anthony Rizzuto, PhD</w:t>
        </w:r>
      </w:hyperlink>
      <w:r w:rsidRPr="00E02E23">
        <w:rPr>
          <w:rFonts w:ascii="Cambria" w:hAnsi="Cambria" w:cs="Arial"/>
          <w:color w:val="000000"/>
        </w:rPr>
        <w:br/>
      </w:r>
      <w:r w:rsidRPr="00E02E23">
        <w:rPr>
          <w:rFonts w:ascii="Cambria" w:hAnsi="Cambria" w:cs="Arial"/>
        </w:rPr>
        <w:t>Child Abuse Prevention Consultant</w:t>
      </w:r>
    </w:p>
    <w:p w14:paraId="11412C7F" w14:textId="77777777" w:rsidR="00C559AE" w:rsidRPr="00E02E23" w:rsidRDefault="00C559AE" w:rsidP="00C559AE">
      <w:pPr>
        <w:pStyle w:val="NormalWeb"/>
        <w:spacing w:before="0" w:beforeAutospacing="0" w:after="0" w:afterAutospacing="0" w:line="336" w:lineRule="atLeast"/>
        <w:textAlignment w:val="baseline"/>
        <w:rPr>
          <w:rFonts w:ascii="Cambria" w:hAnsi="Cambria" w:cs="Arial"/>
          <w:color w:val="000000"/>
        </w:rPr>
      </w:pPr>
    </w:p>
    <w:p w14:paraId="0C54BEBC" w14:textId="77777777" w:rsidR="00C559AE" w:rsidRPr="00E02E23" w:rsidRDefault="00A27BED" w:rsidP="00C559AE">
      <w:pPr>
        <w:pStyle w:val="NormalWeb"/>
        <w:spacing w:before="0" w:beforeAutospacing="0" w:after="0" w:afterAutospacing="0" w:line="336" w:lineRule="atLeast"/>
        <w:textAlignment w:val="baseline"/>
        <w:rPr>
          <w:rFonts w:ascii="Cambria" w:hAnsi="Cambria" w:cs="Arial"/>
        </w:rPr>
      </w:pPr>
      <w:hyperlink r:id="rId7" w:history="1">
        <w:proofErr w:type="spellStart"/>
        <w:r w:rsidR="00C559AE" w:rsidRPr="00E02E23">
          <w:rPr>
            <w:rStyle w:val="Hyperlink"/>
            <w:rFonts w:ascii="Cambria" w:hAnsi="Cambria" w:cs="Arial"/>
            <w:color w:val="4682B4"/>
            <w:bdr w:val="none" w:sz="0" w:space="0" w:color="auto" w:frame="1"/>
          </w:rPr>
          <w:t>Charol</w:t>
        </w:r>
        <w:proofErr w:type="spellEnd"/>
        <w:r w:rsidR="00C559AE" w:rsidRPr="00E02E23">
          <w:rPr>
            <w:rStyle w:val="Hyperlink"/>
            <w:rFonts w:ascii="Cambria" w:hAnsi="Cambria" w:cs="Arial"/>
            <w:color w:val="4682B4"/>
            <w:bdr w:val="none" w:sz="0" w:space="0" w:color="auto" w:frame="1"/>
          </w:rPr>
          <w:t xml:space="preserve"> </w:t>
        </w:r>
        <w:proofErr w:type="spellStart"/>
        <w:r w:rsidR="00C559AE" w:rsidRPr="00E02E23">
          <w:rPr>
            <w:rStyle w:val="Hyperlink"/>
            <w:rFonts w:ascii="Cambria" w:hAnsi="Cambria" w:cs="Arial"/>
            <w:color w:val="4682B4"/>
            <w:bdr w:val="none" w:sz="0" w:space="0" w:color="auto" w:frame="1"/>
          </w:rPr>
          <w:t>Shakeshaft</w:t>
        </w:r>
        <w:proofErr w:type="spellEnd"/>
        <w:r w:rsidR="00C559AE" w:rsidRPr="00E02E23">
          <w:rPr>
            <w:rStyle w:val="Hyperlink"/>
            <w:rFonts w:ascii="Cambria" w:hAnsi="Cambria" w:cs="Arial"/>
            <w:color w:val="4682B4"/>
            <w:bdr w:val="none" w:sz="0" w:space="0" w:color="auto" w:frame="1"/>
          </w:rPr>
          <w:t>, PhD</w:t>
        </w:r>
      </w:hyperlink>
      <w:r w:rsidR="00C559AE" w:rsidRPr="00E02E23">
        <w:rPr>
          <w:rFonts w:ascii="Cambria" w:hAnsi="Cambria" w:cs="Arial"/>
          <w:color w:val="000000"/>
        </w:rPr>
        <w:br/>
      </w:r>
      <w:r w:rsidR="00C559AE" w:rsidRPr="00E02E23">
        <w:rPr>
          <w:rFonts w:ascii="Cambria" w:hAnsi="Cambria" w:cs="Arial"/>
        </w:rPr>
        <w:t>Professor, School of Education, Virginia Commonwealth University</w:t>
      </w:r>
    </w:p>
    <w:p w14:paraId="4DADF89C" w14:textId="77777777" w:rsidR="005D7FCF" w:rsidRDefault="005D7FCF" w:rsidP="00C559AE">
      <w:pPr>
        <w:pStyle w:val="NormalWeb"/>
        <w:spacing w:before="0" w:beforeAutospacing="0" w:after="0" w:afterAutospacing="0" w:line="336" w:lineRule="atLeast"/>
        <w:textAlignment w:val="baseline"/>
        <w:rPr>
          <w:ins w:id="147" w:author="Author"/>
        </w:rPr>
      </w:pPr>
    </w:p>
    <w:p w14:paraId="48954BA9" w14:textId="2A25E76C" w:rsidR="00C559AE" w:rsidRPr="00E02E23" w:rsidRDefault="00C559AE" w:rsidP="00C559AE">
      <w:pPr>
        <w:pStyle w:val="NormalWeb"/>
        <w:spacing w:before="0" w:beforeAutospacing="0" w:after="0" w:afterAutospacing="0" w:line="336" w:lineRule="atLeast"/>
        <w:textAlignment w:val="baseline"/>
        <w:rPr>
          <w:rFonts w:ascii="Cambria" w:hAnsi="Cambria" w:cs="Arial"/>
          <w:color w:val="000000"/>
        </w:rPr>
      </w:pPr>
      <w:del w:id="148" w:author="Author">
        <w:r w:rsidRPr="00E02E23" w:rsidDel="005D7FCF">
          <w:rPr>
            <w:rFonts w:ascii="Cambria" w:hAnsi="Cambria" w:cs="Arial"/>
            <w:color w:val="000000"/>
          </w:rPr>
          <w:br/>
        </w:r>
      </w:del>
      <w:hyperlink r:id="rId8" w:history="1">
        <w:proofErr w:type="spellStart"/>
        <w:r w:rsidRPr="00E02E23">
          <w:rPr>
            <w:rStyle w:val="Hyperlink"/>
            <w:rFonts w:ascii="Cambria" w:hAnsi="Cambria" w:cs="Arial"/>
            <w:color w:val="4682B4"/>
            <w:bdr w:val="none" w:sz="0" w:space="0" w:color="auto" w:frame="1"/>
          </w:rPr>
          <w:t>DeAnn</w:t>
        </w:r>
        <w:proofErr w:type="spellEnd"/>
        <w:r w:rsidRPr="00E02E23">
          <w:rPr>
            <w:rStyle w:val="Hyperlink"/>
            <w:rFonts w:ascii="Cambria" w:hAnsi="Cambria" w:cs="Arial"/>
            <w:color w:val="4682B4"/>
            <w:bdr w:val="none" w:sz="0" w:space="0" w:color="auto" w:frame="1"/>
          </w:rPr>
          <w:t xml:space="preserve"> Yamamoto</w:t>
        </w:r>
      </w:hyperlink>
      <w:r w:rsidRPr="00E02E23">
        <w:rPr>
          <w:rFonts w:ascii="Cambria" w:hAnsi="Cambria" w:cs="Arial"/>
          <w:color w:val="000000"/>
        </w:rPr>
        <w:br/>
      </w:r>
      <w:r w:rsidRPr="00E02E23">
        <w:rPr>
          <w:rFonts w:ascii="Cambria" w:hAnsi="Cambria" w:cs="Arial"/>
        </w:rPr>
        <w:t>Deputy Executive Director, King County Sexual Assault Resource Center</w:t>
      </w:r>
    </w:p>
    <w:p w14:paraId="75E7180E" w14:textId="77777777" w:rsidR="00C559AE" w:rsidRPr="00E02E23" w:rsidRDefault="00C559AE" w:rsidP="00045C8F">
      <w:pPr>
        <w:pStyle w:val="p1"/>
        <w:rPr>
          <w:rFonts w:ascii="Cambria" w:hAnsi="Cambria"/>
          <w:b/>
          <w:sz w:val="24"/>
          <w:szCs w:val="24"/>
        </w:rPr>
      </w:pPr>
    </w:p>
    <w:p w14:paraId="0C4A86A7" w14:textId="00EF7664" w:rsidR="00045C8F" w:rsidRPr="00E02E23" w:rsidDel="008C5595" w:rsidRDefault="00045C8F" w:rsidP="00045C8F">
      <w:pPr>
        <w:pStyle w:val="p1"/>
        <w:rPr>
          <w:del w:id="149" w:author="Author"/>
          <w:rFonts w:ascii="Cambria" w:hAnsi="Cambria"/>
          <w:b/>
          <w:sz w:val="24"/>
          <w:szCs w:val="24"/>
        </w:rPr>
      </w:pPr>
    </w:p>
    <w:p w14:paraId="314B11EB" w14:textId="77777777" w:rsidR="003C26B7" w:rsidRPr="00766216" w:rsidRDefault="003C26B7" w:rsidP="003C26B7">
      <w:pPr>
        <w:pStyle w:val="p1"/>
        <w:rPr>
          <w:rFonts w:ascii="Cambria" w:hAnsi="Cambria"/>
          <w:color w:val="FF0000"/>
          <w:sz w:val="24"/>
          <w:szCs w:val="24"/>
        </w:rPr>
      </w:pPr>
    </w:p>
    <w:p w14:paraId="27FB2316" w14:textId="77777777" w:rsidR="003C26B7" w:rsidRPr="00292F43" w:rsidRDefault="003C26B7" w:rsidP="003C26B7">
      <w:pPr>
        <w:pStyle w:val="p1"/>
        <w:rPr>
          <w:rFonts w:ascii="Cambria" w:hAnsi="Cambria"/>
          <w:b/>
          <w:sz w:val="24"/>
          <w:szCs w:val="24"/>
        </w:rPr>
      </w:pPr>
      <w:r w:rsidRPr="00292F43">
        <w:rPr>
          <w:rFonts w:ascii="Cambria" w:hAnsi="Cambria"/>
          <w:b/>
          <w:sz w:val="24"/>
          <w:szCs w:val="24"/>
        </w:rPr>
        <w:t>Ready to Purchase?</w:t>
      </w:r>
    </w:p>
    <w:p w14:paraId="687DDE1A" w14:textId="77777777" w:rsidR="003C26B7" w:rsidRPr="00292F43" w:rsidRDefault="003C26B7" w:rsidP="003C26B7">
      <w:pPr>
        <w:pStyle w:val="p1"/>
        <w:rPr>
          <w:rFonts w:ascii="Cambria" w:hAnsi="Cambria"/>
          <w:b/>
          <w:sz w:val="24"/>
          <w:szCs w:val="24"/>
        </w:rPr>
      </w:pPr>
    </w:p>
    <w:p w14:paraId="3FBE86DA" w14:textId="77777777" w:rsidR="003C26B7" w:rsidRPr="00292F43" w:rsidRDefault="003C26B7" w:rsidP="003C26B7">
      <w:pPr>
        <w:pStyle w:val="p1"/>
        <w:rPr>
          <w:rFonts w:ascii="Cambria" w:hAnsi="Cambria"/>
          <w:sz w:val="24"/>
          <w:szCs w:val="24"/>
        </w:rPr>
      </w:pPr>
      <w:r w:rsidRPr="00292F43">
        <w:rPr>
          <w:rFonts w:ascii="Cambria" w:hAnsi="Cambria"/>
          <w:sz w:val="24"/>
          <w:szCs w:val="24"/>
        </w:rPr>
        <w:t xml:space="preserve">If you aren’t sure what you need, we are happy to help! Please </w:t>
      </w:r>
      <w:r w:rsidRPr="00292F43">
        <w:rPr>
          <w:rFonts w:ascii="Cambria" w:hAnsi="Cambria"/>
          <w:sz w:val="24"/>
          <w:szCs w:val="24"/>
          <w:u w:val="single"/>
        </w:rPr>
        <w:t>reach out and contact us</w:t>
      </w:r>
      <w:r w:rsidRPr="00B0230C">
        <w:rPr>
          <w:rFonts w:ascii="Cambria" w:hAnsi="Cambria"/>
          <w:sz w:val="24"/>
          <w:szCs w:val="24"/>
          <w:rPrChange w:id="150" w:author="Connie Chaplan" w:date="2017-06-07T09:59:00Z">
            <w:rPr>
              <w:rFonts w:ascii="Cambria" w:hAnsi="Cambria"/>
              <w:sz w:val="24"/>
              <w:szCs w:val="24"/>
              <w:u w:val="single"/>
            </w:rPr>
          </w:rPrChange>
        </w:rPr>
        <w:t>.</w:t>
      </w:r>
      <w:r w:rsidRPr="00292F43">
        <w:rPr>
          <w:rFonts w:ascii="Cambria" w:hAnsi="Cambria"/>
          <w:sz w:val="24"/>
          <w:szCs w:val="24"/>
        </w:rPr>
        <w:t xml:space="preserve"> </w:t>
      </w:r>
      <w:r w:rsidRPr="00292F43">
        <w:rPr>
          <w:rFonts w:ascii="Cambria" w:hAnsi="Cambria"/>
          <w:sz w:val="24"/>
          <w:szCs w:val="24"/>
          <w:highlight w:val="yellow"/>
        </w:rPr>
        <w:t>[LINK NEEDED HERE]</w:t>
      </w:r>
    </w:p>
    <w:p w14:paraId="0B483942" w14:textId="77777777" w:rsidR="003C26B7" w:rsidRPr="00292F43" w:rsidRDefault="003C26B7" w:rsidP="003C26B7">
      <w:pPr>
        <w:pStyle w:val="p1"/>
        <w:rPr>
          <w:rFonts w:ascii="Cambria" w:hAnsi="Cambria"/>
          <w:sz w:val="24"/>
          <w:szCs w:val="24"/>
        </w:rPr>
      </w:pPr>
    </w:p>
    <w:p w14:paraId="6CC94734" w14:textId="3854F1E3" w:rsidR="003C26B7" w:rsidRPr="00292F43" w:rsidRDefault="003C26B7" w:rsidP="003C26B7">
      <w:pPr>
        <w:pStyle w:val="p1"/>
        <w:rPr>
          <w:rFonts w:ascii="Cambria" w:hAnsi="Cambria"/>
          <w:sz w:val="24"/>
          <w:szCs w:val="24"/>
        </w:rPr>
      </w:pPr>
      <w:r w:rsidRPr="006844BF">
        <w:rPr>
          <w:rFonts w:ascii="Cambria" w:hAnsi="Cambria"/>
          <w:color w:val="auto"/>
          <w:sz w:val="24"/>
          <w:szCs w:val="24"/>
        </w:rPr>
        <w:t xml:space="preserve">[Shop </w:t>
      </w:r>
      <w:r>
        <w:rPr>
          <w:rFonts w:ascii="Cambria" w:hAnsi="Cambria"/>
          <w:color w:val="auto"/>
          <w:sz w:val="24"/>
          <w:szCs w:val="24"/>
        </w:rPr>
        <w:t xml:space="preserve">all </w:t>
      </w:r>
      <w:del w:id="151" w:author="Connie Chaplan" w:date="2017-06-07T09:31:00Z">
        <w:r w:rsidDel="00EB4EAD">
          <w:rPr>
            <w:rFonts w:ascii="Cambria" w:hAnsi="Cambria"/>
            <w:color w:val="auto"/>
            <w:sz w:val="24"/>
            <w:szCs w:val="24"/>
          </w:rPr>
          <w:delText>Bullying Prevention</w:delText>
        </w:r>
      </w:del>
      <w:ins w:id="152" w:author="Connie Chaplan" w:date="2017-06-07T09:31:00Z">
        <w:r w:rsidR="00EB4EAD">
          <w:rPr>
            <w:rFonts w:ascii="Cambria" w:hAnsi="Cambria"/>
            <w:color w:val="auto"/>
            <w:sz w:val="24"/>
            <w:szCs w:val="24"/>
          </w:rPr>
          <w:t>Child Protection</w:t>
        </w:r>
      </w:ins>
      <w:r>
        <w:rPr>
          <w:rFonts w:ascii="Cambria" w:hAnsi="Cambria"/>
          <w:color w:val="auto"/>
          <w:sz w:val="24"/>
          <w:szCs w:val="24"/>
        </w:rPr>
        <w:t xml:space="preserve"> </w:t>
      </w:r>
      <w:ins w:id="153" w:author="Author">
        <w:r w:rsidR="00B758D1">
          <w:rPr>
            <w:rFonts w:ascii="Cambria" w:hAnsi="Cambria"/>
            <w:color w:val="auto"/>
            <w:sz w:val="24"/>
            <w:szCs w:val="24"/>
          </w:rPr>
          <w:t>p</w:t>
        </w:r>
      </w:ins>
      <w:del w:id="154" w:author="Author">
        <w:r w:rsidDel="00B758D1">
          <w:rPr>
            <w:rFonts w:ascii="Cambria" w:hAnsi="Cambria"/>
            <w:color w:val="auto"/>
            <w:sz w:val="24"/>
            <w:szCs w:val="24"/>
          </w:rPr>
          <w:delText>P</w:delText>
        </w:r>
      </w:del>
      <w:r>
        <w:rPr>
          <w:rFonts w:ascii="Cambria" w:hAnsi="Cambria"/>
          <w:color w:val="auto"/>
          <w:sz w:val="24"/>
          <w:szCs w:val="24"/>
        </w:rPr>
        <w:t>roducts</w:t>
      </w:r>
      <w:r w:rsidRPr="006844BF">
        <w:rPr>
          <w:rFonts w:ascii="Cambria" w:hAnsi="Cambria"/>
          <w:color w:val="auto"/>
          <w:sz w:val="24"/>
          <w:szCs w:val="24"/>
        </w:rPr>
        <w:t>]</w:t>
      </w:r>
      <w:r>
        <w:rPr>
          <w:rFonts w:ascii="Cambria" w:hAnsi="Cambria"/>
          <w:sz w:val="24"/>
          <w:szCs w:val="24"/>
        </w:rPr>
        <w:t xml:space="preserve"> </w:t>
      </w:r>
      <w:r w:rsidRPr="00292F43">
        <w:rPr>
          <w:rFonts w:ascii="Cambria" w:hAnsi="Cambria"/>
          <w:sz w:val="24"/>
          <w:szCs w:val="24"/>
          <w:highlight w:val="yellow"/>
        </w:rPr>
        <w:t>[LINK NEEDED HERE]</w:t>
      </w:r>
    </w:p>
    <w:p w14:paraId="00BD98DF" w14:textId="77777777" w:rsidR="003C26B7" w:rsidRDefault="003C26B7" w:rsidP="003C26B7">
      <w:pPr>
        <w:pStyle w:val="p1"/>
        <w:rPr>
          <w:rFonts w:ascii="Cambria" w:hAnsi="Cambria"/>
          <w:sz w:val="24"/>
          <w:szCs w:val="24"/>
        </w:rPr>
      </w:pPr>
    </w:p>
    <w:p w14:paraId="049E439C" w14:textId="77777777" w:rsidR="003C26B7" w:rsidRDefault="003C26B7" w:rsidP="003C26B7">
      <w:pPr>
        <w:pStyle w:val="p1"/>
        <w:rPr>
          <w:rFonts w:ascii="Cambria" w:hAnsi="Cambria"/>
          <w:sz w:val="24"/>
          <w:szCs w:val="24"/>
        </w:rPr>
      </w:pPr>
      <w:r>
        <w:rPr>
          <w:rFonts w:ascii="Cambria" w:hAnsi="Cambria"/>
          <w:sz w:val="24"/>
          <w:szCs w:val="24"/>
        </w:rPr>
        <w:t xml:space="preserve">[Complete the Suite] </w:t>
      </w:r>
      <w:r w:rsidRPr="008363CD">
        <w:rPr>
          <w:rFonts w:ascii="Cambria" w:hAnsi="Cambria"/>
          <w:sz w:val="24"/>
          <w:szCs w:val="24"/>
          <w:highlight w:val="yellow"/>
        </w:rPr>
        <w:t>[LINK NEEDED HERE]</w:t>
      </w:r>
    </w:p>
    <w:p w14:paraId="46946BAC" w14:textId="77777777" w:rsidR="003C26B7" w:rsidRDefault="003C26B7" w:rsidP="003C26B7">
      <w:pPr>
        <w:pStyle w:val="p1"/>
        <w:rPr>
          <w:rFonts w:ascii="Cambria" w:hAnsi="Cambria"/>
          <w:sz w:val="24"/>
          <w:szCs w:val="24"/>
        </w:rPr>
      </w:pPr>
    </w:p>
    <w:p w14:paraId="46F38D11" w14:textId="77777777" w:rsidR="003C26B7" w:rsidRPr="00AB712B" w:rsidRDefault="003C26B7" w:rsidP="003C26B7">
      <w:pPr>
        <w:pStyle w:val="p1"/>
        <w:rPr>
          <w:rFonts w:ascii="Cambria" w:hAnsi="Cambria"/>
          <w:b/>
          <w:sz w:val="24"/>
          <w:szCs w:val="24"/>
        </w:rPr>
      </w:pPr>
    </w:p>
    <w:p w14:paraId="0877AF21" w14:textId="77777777" w:rsidR="003C26B7" w:rsidRPr="00A72ED4" w:rsidRDefault="003C26B7" w:rsidP="003C26B7">
      <w:pPr>
        <w:rPr>
          <w:rFonts w:ascii="Cambria" w:hAnsi="Cambria" w:cs="Times New Roman"/>
          <w:b/>
          <w:color w:val="000000"/>
        </w:rPr>
      </w:pPr>
      <w:r w:rsidRPr="00A72ED4">
        <w:rPr>
          <w:rFonts w:ascii="Cambria" w:hAnsi="Cambria" w:cs="Times New Roman"/>
          <w:b/>
          <w:color w:val="000000"/>
        </w:rPr>
        <w:t>Other Ways to Purchase</w:t>
      </w:r>
    </w:p>
    <w:p w14:paraId="72863251" w14:textId="77777777" w:rsidR="003C26B7" w:rsidRPr="00476416" w:rsidRDefault="003C26B7" w:rsidP="003C26B7">
      <w:pPr>
        <w:rPr>
          <w:rFonts w:ascii="Cambria" w:hAnsi="Cambria" w:cs="Times New Roman"/>
          <w:color w:val="000000"/>
        </w:rPr>
      </w:pPr>
    </w:p>
    <w:p w14:paraId="21454982" w14:textId="77777777" w:rsidR="003C26B7" w:rsidRPr="00476416" w:rsidRDefault="003C26B7" w:rsidP="003C26B7">
      <w:pPr>
        <w:rPr>
          <w:rFonts w:ascii="Cambria" w:hAnsi="Cambria" w:cs="Times New Roman"/>
          <w:color w:val="000000"/>
        </w:rPr>
      </w:pPr>
      <w:r w:rsidRPr="00476416">
        <w:rPr>
          <w:rFonts w:ascii="Cambria" w:hAnsi="Cambria" w:cs="Times New Roman"/>
          <w:color w:val="000000"/>
        </w:rPr>
        <w:t xml:space="preserve">Learn how to order our products with a </w:t>
      </w:r>
      <w:r w:rsidRPr="00476416">
        <w:rPr>
          <w:rFonts w:ascii="Cambria" w:hAnsi="Cambria" w:cs="Times New Roman"/>
          <w:color w:val="000000"/>
          <w:u w:val="single"/>
        </w:rPr>
        <w:t>purchase order</w:t>
      </w:r>
      <w:r w:rsidRPr="00B0230C">
        <w:rPr>
          <w:rFonts w:ascii="Cambria" w:hAnsi="Cambria" w:cs="Times New Roman"/>
          <w:color w:val="000000"/>
          <w:rPrChange w:id="155" w:author="Connie Chaplan" w:date="2017-06-07T09:59:00Z">
            <w:rPr>
              <w:rFonts w:ascii="Cambria" w:hAnsi="Cambria" w:cs="Times New Roman"/>
              <w:color w:val="000000"/>
              <w:u w:val="single"/>
            </w:rPr>
          </w:rPrChange>
        </w:rPr>
        <w:t>.</w:t>
      </w:r>
      <w:r w:rsidRPr="00476416">
        <w:rPr>
          <w:rFonts w:ascii="Cambria" w:hAnsi="Cambria" w:cs="Times New Roman"/>
          <w:color w:val="000000"/>
        </w:rPr>
        <w:t xml:space="preserve"> </w:t>
      </w:r>
      <w:r w:rsidRPr="00A72ED4">
        <w:rPr>
          <w:rFonts w:ascii="Cambria" w:hAnsi="Cambria" w:cs="Times New Roman"/>
          <w:color w:val="000000"/>
          <w:highlight w:val="yellow"/>
        </w:rPr>
        <w:t>[LINK NEEDED HERE]</w:t>
      </w:r>
    </w:p>
    <w:p w14:paraId="7A21D245" w14:textId="77777777" w:rsidR="003C26B7" w:rsidRPr="00476416" w:rsidRDefault="003C26B7" w:rsidP="003C26B7">
      <w:pPr>
        <w:rPr>
          <w:rFonts w:ascii="Cambria" w:hAnsi="Cambria" w:cs="Times New Roman"/>
          <w:color w:val="000000"/>
        </w:rPr>
      </w:pPr>
    </w:p>
    <w:p w14:paraId="7E8C9D4B" w14:textId="77777777" w:rsidR="003C26B7" w:rsidRPr="00476416" w:rsidDel="008C5595" w:rsidRDefault="003C26B7" w:rsidP="003C26B7">
      <w:pPr>
        <w:rPr>
          <w:del w:id="156" w:author="Author"/>
          <w:rFonts w:ascii="Cambria" w:hAnsi="Cambria" w:cs="Times New Roman"/>
          <w:color w:val="000000"/>
        </w:rPr>
      </w:pPr>
      <w:r w:rsidRPr="00476416">
        <w:rPr>
          <w:rFonts w:ascii="Cambria" w:hAnsi="Cambria" w:cs="Times New Roman"/>
          <w:color w:val="000000"/>
        </w:rPr>
        <w:t xml:space="preserve">Looking to make a bigger purchase? </w:t>
      </w:r>
      <w:r w:rsidRPr="00476416">
        <w:rPr>
          <w:rFonts w:ascii="Cambria" w:hAnsi="Cambria" w:cs="Times New Roman"/>
          <w:color w:val="000000"/>
          <w:u w:val="single"/>
        </w:rPr>
        <w:t>Contact us</w:t>
      </w:r>
      <w:r w:rsidRPr="00476416">
        <w:rPr>
          <w:rFonts w:ascii="Cambria" w:hAnsi="Cambria" w:cs="Times New Roman"/>
          <w:color w:val="000000"/>
        </w:rPr>
        <w:t xml:space="preserve"> for a quote. </w:t>
      </w:r>
      <w:r w:rsidRPr="00A72ED4">
        <w:rPr>
          <w:rFonts w:ascii="Cambria" w:hAnsi="Cambria" w:cs="Times New Roman"/>
          <w:color w:val="000000"/>
          <w:highlight w:val="yellow"/>
        </w:rPr>
        <w:t>[LINK NEEDED HERE]</w:t>
      </w:r>
    </w:p>
    <w:p w14:paraId="208E2975" w14:textId="77777777" w:rsidR="00045C8F" w:rsidRPr="00E02E23" w:rsidDel="008C5595" w:rsidRDefault="00045C8F" w:rsidP="00045C8F">
      <w:pPr>
        <w:rPr>
          <w:del w:id="157" w:author="Author"/>
          <w:rFonts w:ascii="Cambria" w:hAnsi="Cambria"/>
        </w:rPr>
      </w:pPr>
    </w:p>
    <w:p w14:paraId="08D92E8C" w14:textId="1068C176" w:rsidR="00045C8F" w:rsidRPr="00E02E23" w:rsidDel="008C5595" w:rsidRDefault="00045C8F" w:rsidP="00045C8F">
      <w:pPr>
        <w:rPr>
          <w:del w:id="158" w:author="Author"/>
          <w:rFonts w:ascii="Cambria" w:hAnsi="Cambria"/>
        </w:rPr>
      </w:pPr>
    </w:p>
    <w:p w14:paraId="0EDB5773" w14:textId="77777777" w:rsidR="00EA0410" w:rsidRPr="00E02E23" w:rsidRDefault="00EA0410">
      <w:pPr>
        <w:rPr>
          <w:rFonts w:ascii="Cambria" w:hAnsi="Cambria"/>
        </w:rPr>
      </w:pPr>
    </w:p>
    <w:sectPr w:rsidR="00EA0410" w:rsidRPr="00E02E23" w:rsidSect="0024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Nosbaum">
    <w15:presenceInfo w15:providerId="AD" w15:userId="S-1-5-21-2025429265-1060284298-1177238915-3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8F"/>
    <w:rsid w:val="00000533"/>
    <w:rsid w:val="0000419C"/>
    <w:rsid w:val="00012DDB"/>
    <w:rsid w:val="00045C8F"/>
    <w:rsid w:val="0008176C"/>
    <w:rsid w:val="0008231F"/>
    <w:rsid w:val="000875DC"/>
    <w:rsid w:val="000A5544"/>
    <w:rsid w:val="001014B7"/>
    <w:rsid w:val="00134AB2"/>
    <w:rsid w:val="00185E7C"/>
    <w:rsid w:val="001B4C28"/>
    <w:rsid w:val="001B5441"/>
    <w:rsid w:val="001B7966"/>
    <w:rsid w:val="001C0EF6"/>
    <w:rsid w:val="001D456E"/>
    <w:rsid w:val="001D4789"/>
    <w:rsid w:val="001E07B1"/>
    <w:rsid w:val="001E69B1"/>
    <w:rsid w:val="00200674"/>
    <w:rsid w:val="00200C58"/>
    <w:rsid w:val="00204C0F"/>
    <w:rsid w:val="002425DF"/>
    <w:rsid w:val="00243803"/>
    <w:rsid w:val="00263335"/>
    <w:rsid w:val="00263D61"/>
    <w:rsid w:val="002704EC"/>
    <w:rsid w:val="00294A45"/>
    <w:rsid w:val="002A64AD"/>
    <w:rsid w:val="002C3507"/>
    <w:rsid w:val="002F026A"/>
    <w:rsid w:val="0030014F"/>
    <w:rsid w:val="003479C5"/>
    <w:rsid w:val="00356957"/>
    <w:rsid w:val="00370023"/>
    <w:rsid w:val="003A151A"/>
    <w:rsid w:val="003B0AD9"/>
    <w:rsid w:val="003C26B7"/>
    <w:rsid w:val="003D13B0"/>
    <w:rsid w:val="00405C76"/>
    <w:rsid w:val="0042562D"/>
    <w:rsid w:val="004314A8"/>
    <w:rsid w:val="004315CD"/>
    <w:rsid w:val="00435709"/>
    <w:rsid w:val="004375C1"/>
    <w:rsid w:val="00474EB1"/>
    <w:rsid w:val="00475E69"/>
    <w:rsid w:val="0047682B"/>
    <w:rsid w:val="00492205"/>
    <w:rsid w:val="004A34D0"/>
    <w:rsid w:val="004A4E09"/>
    <w:rsid w:val="004C11F8"/>
    <w:rsid w:val="004D4046"/>
    <w:rsid w:val="004D6C9F"/>
    <w:rsid w:val="004E1D66"/>
    <w:rsid w:val="004F2DEB"/>
    <w:rsid w:val="00536EEF"/>
    <w:rsid w:val="005450F1"/>
    <w:rsid w:val="00561AAC"/>
    <w:rsid w:val="00581F32"/>
    <w:rsid w:val="0058338C"/>
    <w:rsid w:val="005839C6"/>
    <w:rsid w:val="00590458"/>
    <w:rsid w:val="005D7FCF"/>
    <w:rsid w:val="00627ADC"/>
    <w:rsid w:val="006510AD"/>
    <w:rsid w:val="0065378A"/>
    <w:rsid w:val="006913A8"/>
    <w:rsid w:val="00691D08"/>
    <w:rsid w:val="006A4E3F"/>
    <w:rsid w:val="006D4F6A"/>
    <w:rsid w:val="006D76B2"/>
    <w:rsid w:val="006E5AAB"/>
    <w:rsid w:val="006F1CA9"/>
    <w:rsid w:val="00704717"/>
    <w:rsid w:val="007216D2"/>
    <w:rsid w:val="007252E7"/>
    <w:rsid w:val="007344F8"/>
    <w:rsid w:val="00742E7F"/>
    <w:rsid w:val="00757873"/>
    <w:rsid w:val="00761BE0"/>
    <w:rsid w:val="00777DAC"/>
    <w:rsid w:val="0078009C"/>
    <w:rsid w:val="00780764"/>
    <w:rsid w:val="007C4622"/>
    <w:rsid w:val="007F073C"/>
    <w:rsid w:val="007F1F17"/>
    <w:rsid w:val="007F648D"/>
    <w:rsid w:val="00813B5B"/>
    <w:rsid w:val="008346EE"/>
    <w:rsid w:val="00853B90"/>
    <w:rsid w:val="008575AB"/>
    <w:rsid w:val="00877E9D"/>
    <w:rsid w:val="008A5400"/>
    <w:rsid w:val="008C5595"/>
    <w:rsid w:val="008C5EBB"/>
    <w:rsid w:val="00911141"/>
    <w:rsid w:val="0091598F"/>
    <w:rsid w:val="0093793F"/>
    <w:rsid w:val="00964BF6"/>
    <w:rsid w:val="009662B7"/>
    <w:rsid w:val="0097444D"/>
    <w:rsid w:val="0098139D"/>
    <w:rsid w:val="009901E9"/>
    <w:rsid w:val="009A2337"/>
    <w:rsid w:val="009F06E8"/>
    <w:rsid w:val="00A2499D"/>
    <w:rsid w:val="00A27BED"/>
    <w:rsid w:val="00A33711"/>
    <w:rsid w:val="00A53B51"/>
    <w:rsid w:val="00A60915"/>
    <w:rsid w:val="00A60E34"/>
    <w:rsid w:val="00A62580"/>
    <w:rsid w:val="00A64A8C"/>
    <w:rsid w:val="00A66C11"/>
    <w:rsid w:val="00A72256"/>
    <w:rsid w:val="00A7615B"/>
    <w:rsid w:val="00A879C0"/>
    <w:rsid w:val="00A87DEC"/>
    <w:rsid w:val="00A94403"/>
    <w:rsid w:val="00AB54DF"/>
    <w:rsid w:val="00AD375C"/>
    <w:rsid w:val="00AE4111"/>
    <w:rsid w:val="00B0230C"/>
    <w:rsid w:val="00B05F54"/>
    <w:rsid w:val="00B10BBA"/>
    <w:rsid w:val="00B20D0C"/>
    <w:rsid w:val="00B23535"/>
    <w:rsid w:val="00B257EF"/>
    <w:rsid w:val="00B343A0"/>
    <w:rsid w:val="00B45422"/>
    <w:rsid w:val="00B53D4C"/>
    <w:rsid w:val="00B55DCD"/>
    <w:rsid w:val="00B56214"/>
    <w:rsid w:val="00B6675F"/>
    <w:rsid w:val="00B758D1"/>
    <w:rsid w:val="00B76FA8"/>
    <w:rsid w:val="00B810CF"/>
    <w:rsid w:val="00B908D5"/>
    <w:rsid w:val="00B90E5F"/>
    <w:rsid w:val="00B93367"/>
    <w:rsid w:val="00B94B68"/>
    <w:rsid w:val="00B95D81"/>
    <w:rsid w:val="00BB4716"/>
    <w:rsid w:val="00BB5673"/>
    <w:rsid w:val="00BC32A5"/>
    <w:rsid w:val="00BC5C20"/>
    <w:rsid w:val="00C03EAE"/>
    <w:rsid w:val="00C15D65"/>
    <w:rsid w:val="00C17EAC"/>
    <w:rsid w:val="00C346F6"/>
    <w:rsid w:val="00C35084"/>
    <w:rsid w:val="00C37B61"/>
    <w:rsid w:val="00C559AE"/>
    <w:rsid w:val="00C56F4D"/>
    <w:rsid w:val="00C57CDA"/>
    <w:rsid w:val="00C64369"/>
    <w:rsid w:val="00C70D53"/>
    <w:rsid w:val="00C7136E"/>
    <w:rsid w:val="00C9499D"/>
    <w:rsid w:val="00CB75A5"/>
    <w:rsid w:val="00CD4B6F"/>
    <w:rsid w:val="00CE5904"/>
    <w:rsid w:val="00CF0CAC"/>
    <w:rsid w:val="00CF0E3F"/>
    <w:rsid w:val="00D168CA"/>
    <w:rsid w:val="00D317B7"/>
    <w:rsid w:val="00D36576"/>
    <w:rsid w:val="00D6210A"/>
    <w:rsid w:val="00D710B4"/>
    <w:rsid w:val="00D834CB"/>
    <w:rsid w:val="00DA413F"/>
    <w:rsid w:val="00DA4CB7"/>
    <w:rsid w:val="00DC3295"/>
    <w:rsid w:val="00DC33C4"/>
    <w:rsid w:val="00DC3DCB"/>
    <w:rsid w:val="00DE212B"/>
    <w:rsid w:val="00DE2DBB"/>
    <w:rsid w:val="00E02E23"/>
    <w:rsid w:val="00E1772A"/>
    <w:rsid w:val="00E84F31"/>
    <w:rsid w:val="00EA0410"/>
    <w:rsid w:val="00EB0CF6"/>
    <w:rsid w:val="00EB4EAD"/>
    <w:rsid w:val="00EB525D"/>
    <w:rsid w:val="00EC1C79"/>
    <w:rsid w:val="00EC54C9"/>
    <w:rsid w:val="00EF0A21"/>
    <w:rsid w:val="00EF43E0"/>
    <w:rsid w:val="00EF54AE"/>
    <w:rsid w:val="00F32669"/>
    <w:rsid w:val="00F35F16"/>
    <w:rsid w:val="00F70BC7"/>
    <w:rsid w:val="00F84C1E"/>
    <w:rsid w:val="00F97BC0"/>
    <w:rsid w:val="00FA7960"/>
    <w:rsid w:val="00FC0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02975"/>
  <w14:defaultImageDpi w14:val="32767"/>
  <w15:docId w15:val="{E6033BF2-4610-4F22-9438-2E5A3999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C8F"/>
  </w:style>
  <w:style w:type="paragraph" w:styleId="Heading1">
    <w:name w:val="heading 1"/>
    <w:basedOn w:val="Normal"/>
    <w:link w:val="Heading1Char"/>
    <w:uiPriority w:val="9"/>
    <w:qFormat/>
    <w:rsid w:val="0093793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45C8F"/>
    <w:rPr>
      <w:rFonts w:ascii="Trebuchet MS" w:hAnsi="Trebuchet MS" w:cs="Times New Roman"/>
      <w:color w:val="000000"/>
      <w:sz w:val="18"/>
      <w:szCs w:val="18"/>
    </w:rPr>
  </w:style>
  <w:style w:type="paragraph" w:customStyle="1" w:styleId="p2">
    <w:name w:val="p2"/>
    <w:basedOn w:val="Normal"/>
    <w:rsid w:val="00045C8F"/>
    <w:rPr>
      <w:rFonts w:ascii="Trebuchet MS" w:hAnsi="Trebuchet MS" w:cs="Times New Roman"/>
      <w:color w:val="000000"/>
      <w:sz w:val="18"/>
      <w:szCs w:val="18"/>
    </w:rPr>
  </w:style>
  <w:style w:type="character" w:customStyle="1" w:styleId="apple-tab-span">
    <w:name w:val="apple-tab-span"/>
    <w:basedOn w:val="DefaultParagraphFont"/>
    <w:rsid w:val="00045C8F"/>
  </w:style>
  <w:style w:type="character" w:customStyle="1" w:styleId="s1">
    <w:name w:val="s1"/>
    <w:basedOn w:val="DefaultParagraphFont"/>
    <w:rsid w:val="00045C8F"/>
  </w:style>
  <w:style w:type="paragraph" w:styleId="NormalWeb">
    <w:name w:val="Normal (Web)"/>
    <w:basedOn w:val="Normal"/>
    <w:uiPriority w:val="99"/>
    <w:semiHidden/>
    <w:unhideWhenUsed/>
    <w:rsid w:val="00C559A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559AE"/>
    <w:rPr>
      <w:color w:val="0000FF"/>
      <w:u w:val="single"/>
    </w:rPr>
  </w:style>
  <w:style w:type="character" w:styleId="CommentReference">
    <w:name w:val="annotation reference"/>
    <w:basedOn w:val="DefaultParagraphFont"/>
    <w:uiPriority w:val="99"/>
    <w:semiHidden/>
    <w:unhideWhenUsed/>
    <w:rsid w:val="003479C5"/>
    <w:rPr>
      <w:sz w:val="16"/>
      <w:szCs w:val="16"/>
    </w:rPr>
  </w:style>
  <w:style w:type="paragraph" w:styleId="CommentText">
    <w:name w:val="annotation text"/>
    <w:basedOn w:val="Normal"/>
    <w:link w:val="CommentTextChar"/>
    <w:uiPriority w:val="99"/>
    <w:semiHidden/>
    <w:unhideWhenUsed/>
    <w:rsid w:val="003479C5"/>
    <w:rPr>
      <w:sz w:val="20"/>
      <w:szCs w:val="20"/>
    </w:rPr>
  </w:style>
  <w:style w:type="character" w:customStyle="1" w:styleId="CommentTextChar">
    <w:name w:val="Comment Text Char"/>
    <w:basedOn w:val="DefaultParagraphFont"/>
    <w:link w:val="CommentText"/>
    <w:uiPriority w:val="99"/>
    <w:semiHidden/>
    <w:rsid w:val="003479C5"/>
    <w:rPr>
      <w:sz w:val="20"/>
      <w:szCs w:val="20"/>
    </w:rPr>
  </w:style>
  <w:style w:type="paragraph" w:styleId="CommentSubject">
    <w:name w:val="annotation subject"/>
    <w:basedOn w:val="CommentText"/>
    <w:next w:val="CommentText"/>
    <w:link w:val="CommentSubjectChar"/>
    <w:uiPriority w:val="99"/>
    <w:semiHidden/>
    <w:unhideWhenUsed/>
    <w:rsid w:val="003479C5"/>
    <w:rPr>
      <w:b/>
      <w:bCs/>
    </w:rPr>
  </w:style>
  <w:style w:type="character" w:customStyle="1" w:styleId="CommentSubjectChar">
    <w:name w:val="Comment Subject Char"/>
    <w:basedOn w:val="CommentTextChar"/>
    <w:link w:val="CommentSubject"/>
    <w:uiPriority w:val="99"/>
    <w:semiHidden/>
    <w:rsid w:val="003479C5"/>
    <w:rPr>
      <w:b/>
      <w:bCs/>
      <w:sz w:val="20"/>
      <w:szCs w:val="20"/>
    </w:rPr>
  </w:style>
  <w:style w:type="paragraph" w:styleId="BalloonText">
    <w:name w:val="Balloon Text"/>
    <w:basedOn w:val="Normal"/>
    <w:link w:val="BalloonTextChar"/>
    <w:uiPriority w:val="99"/>
    <w:semiHidden/>
    <w:unhideWhenUsed/>
    <w:rsid w:val="003479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C5"/>
    <w:rPr>
      <w:rFonts w:ascii="Segoe UI" w:hAnsi="Segoe UI" w:cs="Segoe UI"/>
      <w:sz w:val="18"/>
      <w:szCs w:val="18"/>
    </w:rPr>
  </w:style>
  <w:style w:type="paragraph" w:customStyle="1" w:styleId="EntryHangingBodyPara">
    <w:name w:val="Entry Hanging Body Para"/>
    <w:basedOn w:val="Normal"/>
    <w:rsid w:val="00D834CB"/>
    <w:pPr>
      <w:spacing w:before="120" w:line="276" w:lineRule="auto"/>
      <w:ind w:left="360" w:right="-360" w:hanging="360"/>
    </w:pPr>
    <w:rPr>
      <w:rFonts w:ascii="Segoe UI" w:eastAsia="Times New Roman" w:hAnsi="Segoe UI" w:cs="Times New Roman"/>
      <w:szCs w:val="20"/>
    </w:rPr>
  </w:style>
  <w:style w:type="character" w:customStyle="1" w:styleId="Heading1Char">
    <w:name w:val="Heading 1 Char"/>
    <w:basedOn w:val="DefaultParagraphFont"/>
    <w:link w:val="Heading1"/>
    <w:uiPriority w:val="9"/>
    <w:rsid w:val="0093793F"/>
    <w:rPr>
      <w:rFonts w:ascii="Times" w:hAnsi="Times"/>
      <w:b/>
      <w:bCs/>
      <w:kern w:val="36"/>
      <w:sz w:val="48"/>
      <w:szCs w:val="48"/>
    </w:rPr>
  </w:style>
  <w:style w:type="paragraph" w:customStyle="1" w:styleId="headline">
    <w:name w:val="headline"/>
    <w:basedOn w:val="Normal"/>
    <w:rsid w:val="0093793F"/>
    <w:pPr>
      <w:spacing w:before="100" w:beforeAutospacing="1" w:after="100" w:afterAutospacing="1"/>
    </w:pPr>
    <w:rPr>
      <w:rFonts w:ascii="Times" w:hAnsi="Times"/>
      <w:sz w:val="20"/>
      <w:szCs w:val="20"/>
    </w:rPr>
  </w:style>
  <w:style w:type="paragraph" w:styleId="Revision">
    <w:name w:val="Revision"/>
    <w:hidden/>
    <w:uiPriority w:val="99"/>
    <w:semiHidden/>
    <w:rsid w:val="00B45422"/>
  </w:style>
  <w:style w:type="character" w:styleId="FollowedHyperlink">
    <w:name w:val="FollowedHyperlink"/>
    <w:basedOn w:val="DefaultParagraphFont"/>
    <w:uiPriority w:val="99"/>
    <w:semiHidden/>
    <w:unhideWhenUsed/>
    <w:rsid w:val="005D7FCF"/>
    <w:rPr>
      <w:color w:val="954F72" w:themeColor="followedHyperlink"/>
      <w:u w:val="single"/>
    </w:rPr>
  </w:style>
  <w:style w:type="character" w:customStyle="1" w:styleId="apple-converted-space">
    <w:name w:val="apple-converted-space"/>
    <w:basedOn w:val="DefaultParagraphFont"/>
    <w:rsid w:val="00101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1558">
      <w:bodyDiv w:val="1"/>
      <w:marLeft w:val="0"/>
      <w:marRight w:val="0"/>
      <w:marTop w:val="0"/>
      <w:marBottom w:val="0"/>
      <w:divBdr>
        <w:top w:val="none" w:sz="0" w:space="0" w:color="auto"/>
        <w:left w:val="none" w:sz="0" w:space="0" w:color="auto"/>
        <w:bottom w:val="none" w:sz="0" w:space="0" w:color="auto"/>
        <w:right w:val="none" w:sz="0" w:space="0" w:color="auto"/>
      </w:divBdr>
    </w:div>
    <w:div w:id="180168651">
      <w:bodyDiv w:val="1"/>
      <w:marLeft w:val="0"/>
      <w:marRight w:val="0"/>
      <w:marTop w:val="0"/>
      <w:marBottom w:val="0"/>
      <w:divBdr>
        <w:top w:val="none" w:sz="0" w:space="0" w:color="auto"/>
        <w:left w:val="none" w:sz="0" w:space="0" w:color="auto"/>
        <w:bottom w:val="none" w:sz="0" w:space="0" w:color="auto"/>
        <w:right w:val="none" w:sz="0" w:space="0" w:color="auto"/>
      </w:divBdr>
    </w:div>
    <w:div w:id="182715017">
      <w:bodyDiv w:val="1"/>
      <w:marLeft w:val="0"/>
      <w:marRight w:val="0"/>
      <w:marTop w:val="0"/>
      <w:marBottom w:val="0"/>
      <w:divBdr>
        <w:top w:val="none" w:sz="0" w:space="0" w:color="auto"/>
        <w:left w:val="none" w:sz="0" w:space="0" w:color="auto"/>
        <w:bottom w:val="none" w:sz="0" w:space="0" w:color="auto"/>
        <w:right w:val="none" w:sz="0" w:space="0" w:color="auto"/>
      </w:divBdr>
    </w:div>
    <w:div w:id="293482844">
      <w:bodyDiv w:val="1"/>
      <w:marLeft w:val="0"/>
      <w:marRight w:val="0"/>
      <w:marTop w:val="0"/>
      <w:marBottom w:val="0"/>
      <w:divBdr>
        <w:top w:val="none" w:sz="0" w:space="0" w:color="auto"/>
        <w:left w:val="none" w:sz="0" w:space="0" w:color="auto"/>
        <w:bottom w:val="none" w:sz="0" w:space="0" w:color="auto"/>
        <w:right w:val="none" w:sz="0" w:space="0" w:color="auto"/>
      </w:divBdr>
      <w:divsChild>
        <w:div w:id="363673222">
          <w:marLeft w:val="2740"/>
          <w:marRight w:val="0"/>
          <w:marTop w:val="0"/>
          <w:marBottom w:val="0"/>
          <w:divBdr>
            <w:top w:val="none" w:sz="0" w:space="0" w:color="auto"/>
            <w:left w:val="none" w:sz="0" w:space="0" w:color="auto"/>
            <w:bottom w:val="none" w:sz="0" w:space="0" w:color="auto"/>
            <w:right w:val="none" w:sz="0" w:space="0" w:color="auto"/>
          </w:divBdr>
        </w:div>
        <w:div w:id="1439762086">
          <w:marLeft w:val="0"/>
          <w:marRight w:val="0"/>
          <w:marTop w:val="0"/>
          <w:marBottom w:val="0"/>
          <w:divBdr>
            <w:top w:val="none" w:sz="0" w:space="0" w:color="auto"/>
            <w:left w:val="none" w:sz="0" w:space="0" w:color="auto"/>
            <w:bottom w:val="none" w:sz="0" w:space="0" w:color="auto"/>
            <w:right w:val="none" w:sz="0" w:space="0" w:color="auto"/>
          </w:divBdr>
        </w:div>
      </w:divsChild>
    </w:div>
    <w:div w:id="676343342">
      <w:bodyDiv w:val="1"/>
      <w:marLeft w:val="0"/>
      <w:marRight w:val="0"/>
      <w:marTop w:val="0"/>
      <w:marBottom w:val="0"/>
      <w:divBdr>
        <w:top w:val="none" w:sz="0" w:space="0" w:color="auto"/>
        <w:left w:val="none" w:sz="0" w:space="0" w:color="auto"/>
        <w:bottom w:val="none" w:sz="0" w:space="0" w:color="auto"/>
        <w:right w:val="none" w:sz="0" w:space="0" w:color="auto"/>
      </w:divBdr>
    </w:div>
    <w:div w:id="836723273">
      <w:bodyDiv w:val="1"/>
      <w:marLeft w:val="0"/>
      <w:marRight w:val="0"/>
      <w:marTop w:val="0"/>
      <w:marBottom w:val="0"/>
      <w:divBdr>
        <w:top w:val="none" w:sz="0" w:space="0" w:color="auto"/>
        <w:left w:val="none" w:sz="0" w:space="0" w:color="auto"/>
        <w:bottom w:val="none" w:sz="0" w:space="0" w:color="auto"/>
        <w:right w:val="none" w:sz="0" w:space="0" w:color="auto"/>
      </w:divBdr>
    </w:div>
    <w:div w:id="963458851">
      <w:bodyDiv w:val="1"/>
      <w:marLeft w:val="0"/>
      <w:marRight w:val="0"/>
      <w:marTop w:val="0"/>
      <w:marBottom w:val="0"/>
      <w:divBdr>
        <w:top w:val="none" w:sz="0" w:space="0" w:color="auto"/>
        <w:left w:val="none" w:sz="0" w:space="0" w:color="auto"/>
        <w:bottom w:val="none" w:sz="0" w:space="0" w:color="auto"/>
        <w:right w:val="none" w:sz="0" w:space="0" w:color="auto"/>
      </w:divBdr>
      <w:divsChild>
        <w:div w:id="193540885">
          <w:marLeft w:val="0"/>
          <w:marRight w:val="0"/>
          <w:marTop w:val="0"/>
          <w:marBottom w:val="0"/>
          <w:divBdr>
            <w:top w:val="none" w:sz="0" w:space="0" w:color="auto"/>
            <w:left w:val="none" w:sz="0" w:space="0" w:color="auto"/>
            <w:bottom w:val="none" w:sz="0" w:space="0" w:color="auto"/>
            <w:right w:val="none" w:sz="0" w:space="0" w:color="auto"/>
          </w:divBdr>
          <w:divsChild>
            <w:div w:id="921914814">
              <w:marLeft w:val="-225"/>
              <w:marRight w:val="-225"/>
              <w:marTop w:val="0"/>
              <w:marBottom w:val="0"/>
              <w:divBdr>
                <w:top w:val="none" w:sz="0" w:space="0" w:color="auto"/>
                <w:left w:val="none" w:sz="0" w:space="0" w:color="auto"/>
                <w:bottom w:val="none" w:sz="0" w:space="0" w:color="auto"/>
                <w:right w:val="none" w:sz="0" w:space="0" w:color="auto"/>
              </w:divBdr>
              <w:divsChild>
                <w:div w:id="15139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3425">
      <w:bodyDiv w:val="1"/>
      <w:marLeft w:val="0"/>
      <w:marRight w:val="0"/>
      <w:marTop w:val="0"/>
      <w:marBottom w:val="0"/>
      <w:divBdr>
        <w:top w:val="none" w:sz="0" w:space="0" w:color="auto"/>
        <w:left w:val="none" w:sz="0" w:space="0" w:color="auto"/>
        <w:bottom w:val="none" w:sz="0" w:space="0" w:color="auto"/>
        <w:right w:val="none" w:sz="0" w:space="0" w:color="auto"/>
      </w:divBdr>
      <w:divsChild>
        <w:div w:id="846947090">
          <w:marLeft w:val="0"/>
          <w:marRight w:val="0"/>
          <w:marTop w:val="0"/>
          <w:marBottom w:val="0"/>
          <w:divBdr>
            <w:top w:val="none" w:sz="0" w:space="0" w:color="auto"/>
            <w:left w:val="none" w:sz="0" w:space="0" w:color="auto"/>
            <w:bottom w:val="none" w:sz="0" w:space="0" w:color="auto"/>
            <w:right w:val="none" w:sz="0" w:space="0" w:color="auto"/>
          </w:divBdr>
        </w:div>
        <w:div w:id="1393236962">
          <w:marLeft w:val="0"/>
          <w:marRight w:val="0"/>
          <w:marTop w:val="0"/>
          <w:marBottom w:val="0"/>
          <w:divBdr>
            <w:top w:val="none" w:sz="0" w:space="0" w:color="auto"/>
            <w:left w:val="none" w:sz="0" w:space="0" w:color="auto"/>
            <w:bottom w:val="none" w:sz="0" w:space="0" w:color="auto"/>
            <w:right w:val="none" w:sz="0" w:space="0" w:color="auto"/>
          </w:divBdr>
        </w:div>
        <w:div w:id="1032265975">
          <w:marLeft w:val="0"/>
          <w:marRight w:val="0"/>
          <w:marTop w:val="0"/>
          <w:marBottom w:val="0"/>
          <w:divBdr>
            <w:top w:val="none" w:sz="0" w:space="0" w:color="auto"/>
            <w:left w:val="none" w:sz="0" w:space="0" w:color="auto"/>
            <w:bottom w:val="none" w:sz="0" w:space="0" w:color="auto"/>
            <w:right w:val="none" w:sz="0" w:space="0" w:color="auto"/>
          </w:divBdr>
        </w:div>
        <w:div w:id="1163468210">
          <w:marLeft w:val="0"/>
          <w:marRight w:val="0"/>
          <w:marTop w:val="0"/>
          <w:marBottom w:val="0"/>
          <w:divBdr>
            <w:top w:val="none" w:sz="0" w:space="0" w:color="auto"/>
            <w:left w:val="none" w:sz="0" w:space="0" w:color="auto"/>
            <w:bottom w:val="none" w:sz="0" w:space="0" w:color="auto"/>
            <w:right w:val="none" w:sz="0" w:space="0" w:color="auto"/>
          </w:divBdr>
        </w:div>
        <w:div w:id="1425497291">
          <w:marLeft w:val="0"/>
          <w:marRight w:val="0"/>
          <w:marTop w:val="0"/>
          <w:marBottom w:val="0"/>
          <w:divBdr>
            <w:top w:val="none" w:sz="0" w:space="0" w:color="auto"/>
            <w:left w:val="none" w:sz="0" w:space="0" w:color="auto"/>
            <w:bottom w:val="none" w:sz="0" w:space="0" w:color="auto"/>
            <w:right w:val="none" w:sz="0" w:space="0" w:color="auto"/>
          </w:divBdr>
        </w:div>
        <w:div w:id="1922644527">
          <w:marLeft w:val="0"/>
          <w:marRight w:val="0"/>
          <w:marTop w:val="0"/>
          <w:marBottom w:val="0"/>
          <w:divBdr>
            <w:top w:val="none" w:sz="0" w:space="0" w:color="auto"/>
            <w:left w:val="none" w:sz="0" w:space="0" w:color="auto"/>
            <w:bottom w:val="none" w:sz="0" w:space="0" w:color="auto"/>
            <w:right w:val="none" w:sz="0" w:space="0" w:color="auto"/>
          </w:divBdr>
        </w:div>
        <w:div w:id="970212418">
          <w:marLeft w:val="0"/>
          <w:marRight w:val="0"/>
          <w:marTop w:val="0"/>
          <w:marBottom w:val="0"/>
          <w:divBdr>
            <w:top w:val="none" w:sz="0" w:space="0" w:color="auto"/>
            <w:left w:val="none" w:sz="0" w:space="0" w:color="auto"/>
            <w:bottom w:val="none" w:sz="0" w:space="0" w:color="auto"/>
            <w:right w:val="none" w:sz="0" w:space="0" w:color="auto"/>
          </w:divBdr>
        </w:div>
      </w:divsChild>
    </w:div>
    <w:div w:id="1070271887">
      <w:bodyDiv w:val="1"/>
      <w:marLeft w:val="0"/>
      <w:marRight w:val="0"/>
      <w:marTop w:val="0"/>
      <w:marBottom w:val="0"/>
      <w:divBdr>
        <w:top w:val="none" w:sz="0" w:space="0" w:color="auto"/>
        <w:left w:val="none" w:sz="0" w:space="0" w:color="auto"/>
        <w:bottom w:val="none" w:sz="0" w:space="0" w:color="auto"/>
        <w:right w:val="none" w:sz="0" w:space="0" w:color="auto"/>
      </w:divBdr>
    </w:div>
    <w:div w:id="1684504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unh.edu/ccrc/researchers/finkelhor-david.html" TargetMode="External"/><Relationship Id="rId5" Type="http://schemas.openxmlformats.org/officeDocument/2006/relationships/hyperlink" Target="http://www.pdx.edu/psy/keith-l-kaufman-phd-professor-clinical-psychology-professor-department-of-psychology" TargetMode="External"/><Relationship Id="rId6" Type="http://schemas.openxmlformats.org/officeDocument/2006/relationships/hyperlink" Target="http://www.linkedin.com/pub/anthony-rizzuto/7/406/240" TargetMode="External"/><Relationship Id="rId7" Type="http://schemas.openxmlformats.org/officeDocument/2006/relationships/hyperlink" Target="http://www.soe.vcu.edu/faculty_and_staff/charol-shakeshaft/" TargetMode="External"/><Relationship Id="rId8" Type="http://schemas.openxmlformats.org/officeDocument/2006/relationships/hyperlink" Target="http://www.kcsarc.org/leadership"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1160</Words>
  <Characters>6618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Nosbaum</dc:creator>
  <cp:keywords/>
  <dc:description/>
  <cp:lastModifiedBy>Microsoft Office User</cp:lastModifiedBy>
  <cp:revision>2</cp:revision>
  <dcterms:created xsi:type="dcterms:W3CDTF">2017-06-21T22:07:00Z</dcterms:created>
  <dcterms:modified xsi:type="dcterms:W3CDTF">2017-06-21T22:07:00Z</dcterms:modified>
</cp:coreProperties>
</file>