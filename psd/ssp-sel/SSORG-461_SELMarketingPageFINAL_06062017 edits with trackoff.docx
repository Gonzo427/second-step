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9371" w14:textId="78C94A12" w:rsidR="009A196E" w:rsidRPr="00F71337" w:rsidRDefault="009A196E" w:rsidP="00CB4208">
      <w:pPr>
        <w:pStyle w:val="p1"/>
        <w:rPr>
          <w:rStyle w:val="s1"/>
          <w:rFonts w:ascii="Cambria" w:hAnsi="Cambria"/>
          <w:bCs/>
          <w:sz w:val="24"/>
          <w:szCs w:val="24"/>
          <w:u w:val="single"/>
        </w:rPr>
      </w:pPr>
      <w:r w:rsidRPr="00F71337">
        <w:rPr>
          <w:rStyle w:val="s1"/>
          <w:rFonts w:ascii="Cambria" w:hAnsi="Cambria"/>
          <w:bCs/>
          <w:sz w:val="24"/>
          <w:szCs w:val="24"/>
          <w:u w:val="single"/>
        </w:rPr>
        <w:t>SSORG-</w:t>
      </w:r>
      <w:r w:rsidR="001E43EF" w:rsidRPr="00F71337">
        <w:rPr>
          <w:rStyle w:val="s1"/>
          <w:rFonts w:ascii="Cambria" w:hAnsi="Cambria"/>
          <w:bCs/>
          <w:sz w:val="24"/>
          <w:szCs w:val="24"/>
          <w:u w:val="single"/>
        </w:rPr>
        <w:t>461</w:t>
      </w:r>
    </w:p>
    <w:p w14:paraId="12A5AC22" w14:textId="5D2B9DCE" w:rsidR="001E43EF" w:rsidRPr="00F71337" w:rsidRDefault="001E43EF" w:rsidP="00CB4208">
      <w:pPr>
        <w:pStyle w:val="p1"/>
        <w:rPr>
          <w:rStyle w:val="s1"/>
          <w:rFonts w:ascii="Cambria" w:hAnsi="Cambria"/>
          <w:bCs/>
          <w:sz w:val="24"/>
          <w:szCs w:val="24"/>
          <w:u w:val="single"/>
        </w:rPr>
      </w:pPr>
      <w:r w:rsidRPr="00F71337">
        <w:rPr>
          <w:rStyle w:val="s1"/>
          <w:rFonts w:ascii="Cambria" w:hAnsi="Cambria"/>
          <w:bCs/>
          <w:sz w:val="24"/>
          <w:szCs w:val="24"/>
          <w:u w:val="single"/>
        </w:rPr>
        <w:t>SEL Marketing Page</w:t>
      </w:r>
    </w:p>
    <w:p w14:paraId="11A849F8" w14:textId="77777777" w:rsidR="009A196E" w:rsidRDefault="009A196E" w:rsidP="00CB4208">
      <w:pPr>
        <w:pStyle w:val="p1"/>
        <w:rPr>
          <w:rStyle w:val="s1"/>
          <w:rFonts w:ascii="Cambria" w:hAnsi="Cambria"/>
          <w:b/>
          <w:bCs/>
          <w:sz w:val="24"/>
          <w:szCs w:val="24"/>
        </w:rPr>
      </w:pPr>
    </w:p>
    <w:p w14:paraId="002A6293" w14:textId="77777777" w:rsidR="009A196E" w:rsidRDefault="009A196E" w:rsidP="00CB4208">
      <w:pPr>
        <w:pStyle w:val="p1"/>
        <w:rPr>
          <w:rStyle w:val="s1"/>
          <w:rFonts w:ascii="Cambria" w:hAnsi="Cambria"/>
          <w:b/>
          <w:bCs/>
          <w:sz w:val="24"/>
          <w:szCs w:val="24"/>
        </w:rPr>
      </w:pPr>
    </w:p>
    <w:p w14:paraId="792BC518" w14:textId="77777777" w:rsidR="001E43EF" w:rsidRDefault="00CB4208" w:rsidP="00CB4208">
      <w:pPr>
        <w:pStyle w:val="p1"/>
        <w:rPr>
          <w:rStyle w:val="apple-tab-span"/>
          <w:rFonts w:ascii="Cambria" w:hAnsi="Cambria"/>
          <w:b/>
          <w:bCs/>
          <w:sz w:val="24"/>
          <w:szCs w:val="24"/>
        </w:rPr>
      </w:pPr>
      <w:r w:rsidRPr="009A196E">
        <w:rPr>
          <w:rStyle w:val="s1"/>
          <w:rFonts w:ascii="Cambria" w:hAnsi="Cambria"/>
          <w:b/>
          <w:bCs/>
          <w:sz w:val="24"/>
          <w:szCs w:val="24"/>
        </w:rPr>
        <w:t>Page Headline:</w:t>
      </w:r>
      <w:r w:rsidRPr="009A196E">
        <w:rPr>
          <w:rStyle w:val="apple-tab-span"/>
          <w:rFonts w:ascii="Cambria" w:hAnsi="Cambria"/>
          <w:b/>
          <w:bCs/>
          <w:sz w:val="24"/>
          <w:szCs w:val="24"/>
        </w:rPr>
        <w:tab/>
      </w:r>
    </w:p>
    <w:p w14:paraId="634675B2" w14:textId="1F352CD8" w:rsidR="00CB4208" w:rsidRPr="009A196E" w:rsidRDefault="00CB4208" w:rsidP="00CB4208">
      <w:pPr>
        <w:pStyle w:val="p1"/>
        <w:rPr>
          <w:rFonts w:ascii="Cambria" w:hAnsi="Cambria"/>
          <w:sz w:val="24"/>
          <w:szCs w:val="24"/>
        </w:rPr>
      </w:pPr>
      <w:r w:rsidRPr="000808C4">
        <w:rPr>
          <w:rStyle w:val="s1"/>
          <w:rFonts w:ascii="Cambria" w:hAnsi="Cambria"/>
          <w:i/>
          <w:iCs/>
          <w:sz w:val="24"/>
          <w:szCs w:val="24"/>
          <w:highlight w:val="green"/>
          <w:rPrChange w:id="0" w:author="Microsoft Office User" w:date="2017-06-09T07:34:00Z">
            <w:rPr>
              <w:rStyle w:val="s1"/>
              <w:rFonts w:ascii="Cambria" w:hAnsi="Cambria"/>
              <w:i/>
              <w:iCs/>
              <w:sz w:val="24"/>
              <w:szCs w:val="24"/>
            </w:rPr>
          </w:rPrChange>
        </w:rPr>
        <w:t>Second Step</w:t>
      </w:r>
      <w:r w:rsidRPr="000808C4">
        <w:rPr>
          <w:rStyle w:val="s1"/>
          <w:rFonts w:ascii="Cambria" w:hAnsi="Cambria"/>
          <w:sz w:val="24"/>
          <w:szCs w:val="24"/>
          <w:highlight w:val="green"/>
          <w:rPrChange w:id="1" w:author="Microsoft Office User" w:date="2017-06-09T07:34:00Z">
            <w:rPr>
              <w:rStyle w:val="s1"/>
              <w:rFonts w:ascii="Cambria" w:hAnsi="Cambria"/>
              <w:sz w:val="24"/>
              <w:szCs w:val="24"/>
            </w:rPr>
          </w:rPrChange>
        </w:rPr>
        <w:t xml:space="preserve"> Social-Emotional Learning Program</w:t>
      </w:r>
    </w:p>
    <w:p w14:paraId="211E2195" w14:textId="77777777" w:rsidR="00CB4208" w:rsidRPr="009A196E" w:rsidRDefault="00CB4208" w:rsidP="00CB4208">
      <w:pPr>
        <w:pStyle w:val="p2"/>
        <w:rPr>
          <w:rFonts w:ascii="Cambria" w:hAnsi="Cambria"/>
          <w:sz w:val="24"/>
          <w:szCs w:val="24"/>
        </w:rPr>
      </w:pPr>
    </w:p>
    <w:p w14:paraId="56062F83" w14:textId="77777777" w:rsidR="001E43EF" w:rsidRDefault="00CB4208" w:rsidP="00CB4208">
      <w:pPr>
        <w:pStyle w:val="p1"/>
        <w:rPr>
          <w:rStyle w:val="apple-tab-span"/>
          <w:rFonts w:ascii="Cambria" w:hAnsi="Cambria"/>
          <w:b/>
          <w:bCs/>
          <w:sz w:val="24"/>
          <w:szCs w:val="24"/>
        </w:rPr>
      </w:pPr>
      <w:r w:rsidRPr="009A196E">
        <w:rPr>
          <w:rStyle w:val="s1"/>
          <w:rFonts w:ascii="Cambria" w:hAnsi="Cambria"/>
          <w:b/>
          <w:bCs/>
          <w:sz w:val="24"/>
          <w:szCs w:val="24"/>
        </w:rPr>
        <w:t>Headline:</w:t>
      </w:r>
      <w:r w:rsidRPr="009A196E">
        <w:rPr>
          <w:rStyle w:val="apple-tab-span"/>
          <w:rFonts w:ascii="Cambria" w:hAnsi="Cambria"/>
          <w:b/>
          <w:bCs/>
          <w:sz w:val="24"/>
          <w:szCs w:val="24"/>
        </w:rPr>
        <w:tab/>
      </w:r>
    </w:p>
    <w:p w14:paraId="5342E996" w14:textId="329E318E" w:rsidR="000E7D47" w:rsidRPr="00F71337" w:rsidRDefault="009A196E" w:rsidP="00CB4208">
      <w:pPr>
        <w:pStyle w:val="p1"/>
        <w:rPr>
          <w:rStyle w:val="s1"/>
          <w:rFonts w:ascii="Cambria" w:hAnsi="Cambria"/>
          <w:sz w:val="24"/>
          <w:szCs w:val="24"/>
        </w:rPr>
      </w:pPr>
      <w:r w:rsidRPr="00F71337">
        <w:rPr>
          <w:rStyle w:val="apple-tab-span"/>
          <w:rFonts w:ascii="Cambria" w:hAnsi="Cambria"/>
          <w:bCs/>
          <w:sz w:val="24"/>
          <w:szCs w:val="24"/>
        </w:rPr>
        <w:t>A</w:t>
      </w:r>
      <w:r w:rsidR="00D31CFE" w:rsidRPr="00F71337">
        <w:rPr>
          <w:rStyle w:val="apple-tab-span"/>
          <w:rFonts w:ascii="Cambria" w:hAnsi="Cambria"/>
          <w:bCs/>
          <w:sz w:val="24"/>
          <w:szCs w:val="24"/>
        </w:rPr>
        <w:t xml:space="preserve"> </w:t>
      </w:r>
      <w:r w:rsidR="001753B7" w:rsidRPr="00F71337">
        <w:rPr>
          <w:rStyle w:val="apple-tab-span"/>
          <w:rFonts w:ascii="Cambria" w:hAnsi="Cambria"/>
          <w:bCs/>
          <w:sz w:val="24"/>
          <w:szCs w:val="24"/>
        </w:rPr>
        <w:t>s</w:t>
      </w:r>
      <w:r w:rsidR="00D31CFE" w:rsidRPr="00F71337">
        <w:rPr>
          <w:rStyle w:val="apple-tab-span"/>
          <w:rFonts w:ascii="Cambria" w:hAnsi="Cambria"/>
          <w:bCs/>
          <w:sz w:val="24"/>
          <w:szCs w:val="24"/>
        </w:rPr>
        <w:t xml:space="preserve">trong </w:t>
      </w:r>
      <w:r w:rsidR="001753B7" w:rsidRPr="00F71337">
        <w:rPr>
          <w:rStyle w:val="apple-tab-span"/>
          <w:rFonts w:ascii="Cambria" w:hAnsi="Cambria"/>
          <w:bCs/>
          <w:sz w:val="24"/>
          <w:szCs w:val="24"/>
        </w:rPr>
        <w:t>f</w:t>
      </w:r>
      <w:r w:rsidR="00D31CFE" w:rsidRPr="00F71337">
        <w:rPr>
          <w:rStyle w:val="apple-tab-span"/>
          <w:rFonts w:ascii="Cambria" w:hAnsi="Cambria"/>
          <w:bCs/>
          <w:sz w:val="24"/>
          <w:szCs w:val="24"/>
        </w:rPr>
        <w:t>oundation</w:t>
      </w:r>
      <w:r w:rsidR="00CB5B36" w:rsidRPr="00F71337">
        <w:rPr>
          <w:rStyle w:val="apple-tab-span"/>
          <w:rFonts w:ascii="Cambria" w:hAnsi="Cambria"/>
          <w:bCs/>
          <w:sz w:val="24"/>
          <w:szCs w:val="24"/>
        </w:rPr>
        <w:t xml:space="preserve"> </w:t>
      </w:r>
      <w:r w:rsidRPr="00F71337">
        <w:rPr>
          <w:rStyle w:val="apple-tab-span"/>
          <w:rFonts w:ascii="Cambria" w:hAnsi="Cambria"/>
          <w:bCs/>
          <w:sz w:val="24"/>
          <w:szCs w:val="24"/>
        </w:rPr>
        <w:t xml:space="preserve">for lifelong learning </w:t>
      </w:r>
      <w:bookmarkStart w:id="2" w:name="_GoBack"/>
      <w:bookmarkEnd w:id="2"/>
    </w:p>
    <w:p w14:paraId="75A878E5" w14:textId="77777777" w:rsidR="001E43EF" w:rsidRDefault="001E43EF" w:rsidP="00CB4208">
      <w:pPr>
        <w:pStyle w:val="p1"/>
        <w:rPr>
          <w:rStyle w:val="s1"/>
          <w:rFonts w:ascii="Cambria" w:hAnsi="Cambria"/>
          <w:sz w:val="24"/>
          <w:szCs w:val="24"/>
        </w:rPr>
      </w:pPr>
    </w:p>
    <w:p w14:paraId="4907F3A3" w14:textId="1DBB4EC3" w:rsidR="000E7D47" w:rsidRPr="009A196E" w:rsidRDefault="00282E43" w:rsidP="00CB4208">
      <w:pPr>
        <w:pStyle w:val="p1"/>
        <w:rPr>
          <w:rFonts w:ascii="Cambria" w:hAnsi="Cambria"/>
          <w:sz w:val="24"/>
          <w:szCs w:val="24"/>
        </w:rPr>
      </w:pPr>
      <w:r>
        <w:rPr>
          <w:rStyle w:val="s1"/>
          <w:rFonts w:ascii="Cambria" w:hAnsi="Cambria"/>
          <w:sz w:val="24"/>
          <w:szCs w:val="24"/>
        </w:rPr>
        <w:t>[</w:t>
      </w:r>
      <w:r w:rsidR="00CB5B36" w:rsidRPr="009A196E">
        <w:rPr>
          <w:rStyle w:val="s1"/>
          <w:rFonts w:ascii="Cambria" w:hAnsi="Cambria"/>
          <w:sz w:val="24"/>
          <w:szCs w:val="24"/>
        </w:rPr>
        <w:t>Shop Now</w:t>
      </w:r>
      <w:r>
        <w:rPr>
          <w:rStyle w:val="s1"/>
          <w:rFonts w:ascii="Cambria" w:hAnsi="Cambria"/>
          <w:sz w:val="24"/>
          <w:szCs w:val="24"/>
        </w:rPr>
        <w:t xml:space="preserve">] </w:t>
      </w:r>
      <w:r w:rsidRPr="00775939">
        <w:rPr>
          <w:rStyle w:val="s1"/>
          <w:rFonts w:ascii="Cambria" w:hAnsi="Cambria"/>
          <w:sz w:val="24"/>
          <w:szCs w:val="24"/>
          <w:highlight w:val="yellow"/>
        </w:rPr>
        <w:t>[LINK NEEDED]</w:t>
      </w:r>
    </w:p>
    <w:p w14:paraId="07E9A01D" w14:textId="77777777" w:rsidR="00CB4208" w:rsidRPr="009A196E" w:rsidRDefault="00CB4208" w:rsidP="00CB4208">
      <w:pPr>
        <w:pStyle w:val="p2"/>
        <w:rPr>
          <w:rFonts w:ascii="Cambria" w:hAnsi="Cambria"/>
          <w:sz w:val="24"/>
          <w:szCs w:val="24"/>
        </w:rPr>
      </w:pPr>
    </w:p>
    <w:p w14:paraId="27EDEEFB" w14:textId="77777777" w:rsidR="00204747" w:rsidRDefault="00CB4208" w:rsidP="00CB4208">
      <w:pPr>
        <w:pStyle w:val="p1"/>
        <w:rPr>
          <w:rStyle w:val="s1"/>
          <w:rFonts w:ascii="Cambria" w:hAnsi="Cambria"/>
          <w:b/>
          <w:bCs/>
          <w:sz w:val="24"/>
          <w:szCs w:val="24"/>
        </w:rPr>
      </w:pPr>
      <w:r w:rsidRPr="009A196E">
        <w:rPr>
          <w:rStyle w:val="s1"/>
          <w:rFonts w:ascii="Cambria" w:hAnsi="Cambria"/>
          <w:b/>
          <w:bCs/>
          <w:sz w:val="24"/>
          <w:szCs w:val="24"/>
        </w:rPr>
        <w:t>Body Copy:</w:t>
      </w:r>
      <w:r w:rsidR="000E7D47" w:rsidRPr="009A196E">
        <w:rPr>
          <w:rStyle w:val="s1"/>
          <w:rFonts w:ascii="Cambria" w:hAnsi="Cambria"/>
          <w:b/>
          <w:bCs/>
          <w:sz w:val="24"/>
          <w:szCs w:val="24"/>
        </w:rPr>
        <w:tab/>
      </w:r>
    </w:p>
    <w:p w14:paraId="0C1D4D2D" w14:textId="77777777" w:rsidR="00204747" w:rsidRDefault="00204747" w:rsidP="00CB4208">
      <w:pPr>
        <w:pStyle w:val="p1"/>
        <w:rPr>
          <w:rStyle w:val="s1"/>
          <w:rFonts w:ascii="Cambria" w:hAnsi="Cambria"/>
          <w:b/>
          <w:bCs/>
          <w:sz w:val="24"/>
          <w:szCs w:val="24"/>
        </w:rPr>
      </w:pPr>
    </w:p>
    <w:p w14:paraId="6AB45B8F" w14:textId="44C0E052" w:rsidR="00720900" w:rsidRPr="00720900" w:rsidRDefault="00204747" w:rsidP="00720900">
      <w:pPr>
        <w:pStyle w:val="p1"/>
        <w:rPr>
          <w:rFonts w:ascii="Cambria" w:hAnsi="Cambria"/>
          <w:bCs/>
          <w:sz w:val="24"/>
          <w:szCs w:val="24"/>
        </w:rPr>
      </w:pPr>
      <w:r>
        <w:rPr>
          <w:rStyle w:val="s1"/>
          <w:rFonts w:ascii="Cambria" w:hAnsi="Cambria"/>
          <w:bCs/>
          <w:sz w:val="24"/>
          <w:szCs w:val="24"/>
        </w:rPr>
        <w:t>T</w:t>
      </w:r>
      <w:r w:rsidRPr="009A196E">
        <w:rPr>
          <w:rStyle w:val="s1"/>
          <w:rFonts w:ascii="Cambria" w:hAnsi="Cambria"/>
          <w:bCs/>
          <w:sz w:val="24"/>
          <w:szCs w:val="24"/>
        </w:rPr>
        <w:t xml:space="preserve">he </w:t>
      </w:r>
      <w:r w:rsidRPr="009A196E">
        <w:rPr>
          <w:rStyle w:val="s1"/>
          <w:rFonts w:ascii="Cambria" w:hAnsi="Cambria"/>
          <w:bCs/>
          <w:i/>
          <w:sz w:val="24"/>
          <w:szCs w:val="24"/>
        </w:rPr>
        <w:t>Second Step</w:t>
      </w:r>
      <w:r w:rsidRPr="009A196E">
        <w:rPr>
          <w:rStyle w:val="s1"/>
          <w:rFonts w:ascii="Cambria" w:hAnsi="Cambria"/>
          <w:bCs/>
          <w:sz w:val="24"/>
          <w:szCs w:val="24"/>
        </w:rPr>
        <w:t xml:space="preserve"> </w:t>
      </w:r>
      <w:r>
        <w:rPr>
          <w:rStyle w:val="s1"/>
          <w:rFonts w:ascii="Cambria" w:hAnsi="Cambria"/>
          <w:bCs/>
          <w:sz w:val="24"/>
          <w:szCs w:val="24"/>
        </w:rPr>
        <w:t>social-emotional learning (SEL) program g</w:t>
      </w:r>
      <w:r w:rsidR="007F251E" w:rsidRPr="009A196E">
        <w:rPr>
          <w:rStyle w:val="s1"/>
          <w:rFonts w:ascii="Cambria" w:hAnsi="Cambria"/>
          <w:bCs/>
          <w:sz w:val="24"/>
          <w:szCs w:val="24"/>
        </w:rPr>
        <w:t>ive</w:t>
      </w:r>
      <w:ins w:id="3" w:author="Comp" w:date="2017-06-06T09:43:00Z">
        <w:r w:rsidR="005D77F8">
          <w:rPr>
            <w:rStyle w:val="s1"/>
            <w:rFonts w:ascii="Cambria" w:hAnsi="Cambria"/>
            <w:bCs/>
            <w:sz w:val="24"/>
            <w:szCs w:val="24"/>
          </w:rPr>
          <w:t>s</w:t>
        </w:r>
      </w:ins>
      <w:r w:rsidR="007F251E" w:rsidRPr="009A196E">
        <w:rPr>
          <w:rStyle w:val="s1"/>
          <w:rFonts w:ascii="Cambria" w:hAnsi="Cambria"/>
          <w:bCs/>
          <w:sz w:val="24"/>
          <w:szCs w:val="24"/>
        </w:rPr>
        <w:t xml:space="preserve"> s</w:t>
      </w:r>
      <w:r w:rsidR="00190320" w:rsidRPr="009A196E">
        <w:rPr>
          <w:rStyle w:val="s1"/>
          <w:rFonts w:ascii="Cambria" w:hAnsi="Cambria"/>
          <w:bCs/>
          <w:sz w:val="24"/>
          <w:szCs w:val="24"/>
        </w:rPr>
        <w:t xml:space="preserve">tudents the tools to excel in </w:t>
      </w:r>
      <w:r w:rsidR="00D61637">
        <w:rPr>
          <w:rStyle w:val="s1"/>
          <w:rFonts w:ascii="Cambria" w:hAnsi="Cambria"/>
          <w:bCs/>
          <w:sz w:val="24"/>
          <w:szCs w:val="24"/>
        </w:rPr>
        <w:t xml:space="preserve">and out of the classroom. </w:t>
      </w:r>
      <w:r w:rsidR="00720900" w:rsidRPr="00720900">
        <w:rPr>
          <w:rFonts w:ascii="Cambria" w:hAnsi="Cambria"/>
          <w:bCs/>
          <w:sz w:val="24"/>
          <w:szCs w:val="24"/>
        </w:rPr>
        <w:t xml:space="preserve">Our easy-to-teach program </w:t>
      </w:r>
      <w:del w:id="4" w:author="Comp" w:date="2017-06-06T09:02:00Z">
        <w:r w:rsidR="00720900" w:rsidRPr="00720900" w:rsidDel="0022541E">
          <w:rPr>
            <w:rFonts w:ascii="Cambria" w:hAnsi="Cambria"/>
            <w:bCs/>
            <w:sz w:val="24"/>
            <w:szCs w:val="24"/>
          </w:rPr>
          <w:delText xml:space="preserve">has </w:delText>
        </w:r>
      </w:del>
      <w:del w:id="5" w:author="Comp" w:date="2017-06-06T09:01:00Z">
        <w:r w:rsidR="00720900" w:rsidRPr="00720900" w:rsidDel="0022541E">
          <w:rPr>
            <w:rFonts w:ascii="Cambria" w:hAnsi="Cambria"/>
            <w:bCs/>
            <w:sz w:val="24"/>
            <w:szCs w:val="24"/>
          </w:rPr>
          <w:delText xml:space="preserve">gained </w:delText>
        </w:r>
      </w:del>
      <w:ins w:id="6" w:author="Comp" w:date="2017-06-06T09:01:00Z">
        <w:r w:rsidR="0022541E">
          <w:rPr>
            <w:rFonts w:ascii="Cambria" w:hAnsi="Cambria"/>
            <w:bCs/>
            <w:sz w:val="24"/>
            <w:szCs w:val="24"/>
          </w:rPr>
          <w:t>garner</w:t>
        </w:r>
      </w:ins>
      <w:ins w:id="7" w:author="Comp" w:date="2017-06-06T09:02:00Z">
        <w:r w:rsidR="0022541E">
          <w:rPr>
            <w:rFonts w:ascii="Cambria" w:hAnsi="Cambria"/>
            <w:bCs/>
            <w:sz w:val="24"/>
            <w:szCs w:val="24"/>
          </w:rPr>
          <w:t>s</w:t>
        </w:r>
      </w:ins>
      <w:ins w:id="8" w:author="Comp" w:date="2017-06-06T09:01:00Z">
        <w:r w:rsidR="0022541E" w:rsidRPr="00720900">
          <w:rPr>
            <w:rFonts w:ascii="Cambria" w:hAnsi="Cambria"/>
            <w:bCs/>
            <w:sz w:val="24"/>
            <w:szCs w:val="24"/>
          </w:rPr>
          <w:t xml:space="preserve"> </w:t>
        </w:r>
      </w:ins>
      <w:r w:rsidR="00720900" w:rsidRPr="00720900">
        <w:rPr>
          <w:rFonts w:ascii="Cambria" w:hAnsi="Cambria"/>
          <w:bCs/>
          <w:sz w:val="24"/>
          <w:szCs w:val="24"/>
        </w:rPr>
        <w:t xml:space="preserve">outstanding reviews from educators who’ve noticed schoolwide improvement and see even the most challenging students make progress in emotion management, situational awareness, and academic achievement. </w:t>
      </w:r>
    </w:p>
    <w:p w14:paraId="137F2771" w14:textId="22F70A7E" w:rsidR="00D61637" w:rsidRDefault="00D61637" w:rsidP="00CB4208">
      <w:pPr>
        <w:pStyle w:val="p1"/>
        <w:rPr>
          <w:rStyle w:val="s1"/>
          <w:rFonts w:ascii="Cambria" w:hAnsi="Cambria"/>
          <w:bCs/>
          <w:sz w:val="24"/>
          <w:szCs w:val="24"/>
        </w:rPr>
      </w:pPr>
    </w:p>
    <w:p w14:paraId="0C71B645" w14:textId="77777777" w:rsidR="00D61637" w:rsidRDefault="00D61637" w:rsidP="00CB4208">
      <w:pPr>
        <w:pStyle w:val="p1"/>
        <w:rPr>
          <w:rStyle w:val="s1"/>
          <w:rFonts w:ascii="Cambria" w:hAnsi="Cambria"/>
          <w:bCs/>
          <w:sz w:val="24"/>
          <w:szCs w:val="24"/>
        </w:rPr>
      </w:pPr>
    </w:p>
    <w:p w14:paraId="264E29A1" w14:textId="6DCFDCE4" w:rsidR="007A28A3" w:rsidRPr="009A196E" w:rsidRDefault="00D61637" w:rsidP="00CB4208">
      <w:pPr>
        <w:pStyle w:val="p1"/>
        <w:rPr>
          <w:rStyle w:val="s1"/>
          <w:rFonts w:ascii="Cambria" w:hAnsi="Cambria"/>
          <w:bCs/>
          <w:sz w:val="24"/>
          <w:szCs w:val="24"/>
        </w:rPr>
      </w:pPr>
      <w:r>
        <w:rPr>
          <w:rStyle w:val="s1"/>
          <w:rFonts w:ascii="Cambria" w:hAnsi="Cambria"/>
          <w:bCs/>
          <w:sz w:val="24"/>
          <w:szCs w:val="24"/>
        </w:rPr>
        <w:t xml:space="preserve">From </w:t>
      </w:r>
      <w:ins w:id="9" w:author="Comp" w:date="2017-06-06T09:03:00Z">
        <w:r w:rsidR="0022541E">
          <w:rPr>
            <w:rStyle w:val="s1"/>
            <w:rFonts w:ascii="Cambria" w:hAnsi="Cambria"/>
            <w:bCs/>
            <w:sz w:val="24"/>
            <w:szCs w:val="24"/>
          </w:rPr>
          <w:t>e</w:t>
        </w:r>
      </w:ins>
      <w:del w:id="10" w:author="Comp" w:date="2017-06-06T09:03:00Z">
        <w:r w:rsidDel="0022541E">
          <w:rPr>
            <w:rStyle w:val="s1"/>
            <w:rFonts w:ascii="Cambria" w:hAnsi="Cambria"/>
            <w:bCs/>
            <w:sz w:val="24"/>
            <w:szCs w:val="24"/>
          </w:rPr>
          <w:delText>E</w:delText>
        </w:r>
      </w:del>
      <w:r>
        <w:rPr>
          <w:rStyle w:val="s1"/>
          <w:rFonts w:ascii="Cambria" w:hAnsi="Cambria"/>
          <w:bCs/>
          <w:sz w:val="24"/>
          <w:szCs w:val="24"/>
        </w:rPr>
        <w:t xml:space="preserve">arly </w:t>
      </w:r>
      <w:ins w:id="11" w:author="Comp" w:date="2017-06-06T09:03:00Z">
        <w:r w:rsidR="0022541E">
          <w:rPr>
            <w:rStyle w:val="s1"/>
            <w:rFonts w:ascii="Cambria" w:hAnsi="Cambria"/>
            <w:bCs/>
            <w:sz w:val="24"/>
            <w:szCs w:val="24"/>
          </w:rPr>
          <w:t>l</w:t>
        </w:r>
      </w:ins>
      <w:del w:id="12" w:author="Comp" w:date="2017-06-06T09:03:00Z">
        <w:r w:rsidDel="0022541E">
          <w:rPr>
            <w:rStyle w:val="s1"/>
            <w:rFonts w:ascii="Cambria" w:hAnsi="Cambria"/>
            <w:bCs/>
            <w:sz w:val="24"/>
            <w:szCs w:val="24"/>
          </w:rPr>
          <w:delText>L</w:delText>
        </w:r>
      </w:del>
      <w:r>
        <w:rPr>
          <w:rStyle w:val="s1"/>
          <w:rFonts w:ascii="Cambria" w:hAnsi="Cambria"/>
          <w:bCs/>
          <w:sz w:val="24"/>
          <w:szCs w:val="24"/>
        </w:rPr>
        <w:t>earning</w:t>
      </w:r>
      <w:r w:rsidR="00B72BA1" w:rsidRPr="009A196E">
        <w:rPr>
          <w:rStyle w:val="s1"/>
          <w:rFonts w:ascii="Cambria" w:hAnsi="Cambria"/>
          <w:bCs/>
          <w:sz w:val="24"/>
          <w:szCs w:val="24"/>
        </w:rPr>
        <w:t xml:space="preserve"> through </w:t>
      </w:r>
      <w:ins w:id="13" w:author="Jeffrey Nosbaum" w:date="2017-06-07T14:09:00Z">
        <w:r w:rsidR="00F82699">
          <w:rPr>
            <w:rStyle w:val="s1"/>
            <w:rFonts w:ascii="Cambria" w:hAnsi="Cambria"/>
            <w:bCs/>
            <w:sz w:val="24"/>
            <w:szCs w:val="24"/>
          </w:rPr>
          <w:t>g</w:t>
        </w:r>
      </w:ins>
      <w:del w:id="14" w:author="Jeffrey Nosbaum" w:date="2017-06-07T14:09:00Z">
        <w:r w:rsidR="00B72BA1" w:rsidRPr="009A196E" w:rsidDel="00F82699">
          <w:rPr>
            <w:rStyle w:val="s1"/>
            <w:rFonts w:ascii="Cambria" w:hAnsi="Cambria"/>
            <w:bCs/>
            <w:sz w:val="24"/>
            <w:szCs w:val="24"/>
          </w:rPr>
          <w:delText>G</w:delText>
        </w:r>
      </w:del>
      <w:r w:rsidR="00B72BA1" w:rsidRPr="009A196E">
        <w:rPr>
          <w:rStyle w:val="s1"/>
          <w:rFonts w:ascii="Cambria" w:hAnsi="Cambria"/>
          <w:bCs/>
          <w:sz w:val="24"/>
          <w:szCs w:val="24"/>
        </w:rPr>
        <w:t xml:space="preserve">rade 8 classrooms, students learn invaluable skills </w:t>
      </w:r>
      <w:r w:rsidR="009D7F77">
        <w:rPr>
          <w:rStyle w:val="s1"/>
          <w:rFonts w:ascii="Cambria" w:hAnsi="Cambria"/>
          <w:bCs/>
          <w:sz w:val="24"/>
          <w:szCs w:val="24"/>
        </w:rPr>
        <w:t xml:space="preserve">that </w:t>
      </w:r>
      <w:r w:rsidR="000526AB">
        <w:rPr>
          <w:rStyle w:val="s1"/>
          <w:rFonts w:ascii="Cambria" w:hAnsi="Cambria"/>
          <w:bCs/>
          <w:sz w:val="24"/>
          <w:szCs w:val="24"/>
        </w:rPr>
        <w:t>help them navigate their way through school as well as their community</w:t>
      </w:r>
      <w:r w:rsidR="00B72BA1" w:rsidRPr="009A196E">
        <w:rPr>
          <w:rStyle w:val="s1"/>
          <w:rFonts w:ascii="Cambria" w:hAnsi="Cambria"/>
          <w:bCs/>
          <w:sz w:val="24"/>
          <w:szCs w:val="24"/>
        </w:rPr>
        <w:t xml:space="preserve">. </w:t>
      </w:r>
      <w:ins w:id="15" w:author="Comp" w:date="2017-06-06T09:02:00Z">
        <w:r w:rsidR="0022541E">
          <w:rPr>
            <w:rStyle w:val="s1"/>
            <w:rFonts w:ascii="Cambria" w:hAnsi="Cambria"/>
            <w:bCs/>
            <w:sz w:val="24"/>
            <w:szCs w:val="24"/>
          </w:rPr>
          <w:t xml:space="preserve">The </w:t>
        </w:r>
      </w:ins>
      <w:r w:rsidR="00675B29" w:rsidRPr="001926AD">
        <w:rPr>
          <w:rStyle w:val="s1"/>
          <w:rFonts w:ascii="Cambria" w:hAnsi="Cambria"/>
          <w:bCs/>
          <w:i/>
          <w:sz w:val="24"/>
          <w:szCs w:val="24"/>
        </w:rPr>
        <w:t>Second Step</w:t>
      </w:r>
      <w:ins w:id="16" w:author="Comp" w:date="2017-06-06T09:02:00Z">
        <w:r w:rsidR="0022541E">
          <w:rPr>
            <w:rStyle w:val="s1"/>
            <w:rFonts w:ascii="Cambria" w:hAnsi="Cambria"/>
            <w:bCs/>
            <w:i/>
            <w:sz w:val="24"/>
            <w:szCs w:val="24"/>
          </w:rPr>
          <w:t xml:space="preserve"> </w:t>
        </w:r>
        <w:r w:rsidR="0022541E">
          <w:rPr>
            <w:rStyle w:val="s1"/>
            <w:rFonts w:ascii="Cambria" w:hAnsi="Cambria"/>
            <w:bCs/>
            <w:sz w:val="24"/>
            <w:szCs w:val="24"/>
          </w:rPr>
          <w:t>Program</w:t>
        </w:r>
      </w:ins>
      <w:r w:rsidR="00675B29">
        <w:rPr>
          <w:rStyle w:val="s1"/>
          <w:rFonts w:ascii="Cambria" w:hAnsi="Cambria"/>
          <w:bCs/>
          <w:sz w:val="24"/>
          <w:szCs w:val="24"/>
        </w:rPr>
        <w:t xml:space="preserve">’s </w:t>
      </w:r>
      <w:r w:rsidR="00B72BA1" w:rsidRPr="009A196E">
        <w:rPr>
          <w:rStyle w:val="s1"/>
          <w:rFonts w:ascii="Cambria" w:hAnsi="Cambria"/>
          <w:bCs/>
          <w:sz w:val="24"/>
          <w:szCs w:val="24"/>
        </w:rPr>
        <w:t>a</w:t>
      </w:r>
      <w:r w:rsidR="00675B29">
        <w:rPr>
          <w:rStyle w:val="s1"/>
          <w:rFonts w:ascii="Cambria" w:hAnsi="Cambria"/>
          <w:bCs/>
          <w:sz w:val="24"/>
          <w:szCs w:val="24"/>
        </w:rPr>
        <w:t>ge-</w:t>
      </w:r>
      <w:r w:rsidR="006C29B7" w:rsidRPr="009A196E">
        <w:rPr>
          <w:rStyle w:val="s1"/>
          <w:rFonts w:ascii="Cambria" w:hAnsi="Cambria"/>
          <w:bCs/>
          <w:sz w:val="24"/>
          <w:szCs w:val="24"/>
        </w:rPr>
        <w:t>appropri</w:t>
      </w:r>
      <w:r w:rsidR="00B72BA1" w:rsidRPr="009A196E">
        <w:rPr>
          <w:rStyle w:val="s1"/>
          <w:rFonts w:ascii="Cambria" w:hAnsi="Cambria"/>
          <w:bCs/>
          <w:sz w:val="24"/>
          <w:szCs w:val="24"/>
        </w:rPr>
        <w:t>ate games, activities, and media engage students and set</w:t>
      </w:r>
      <w:r w:rsidR="006C29B7" w:rsidRPr="009A196E">
        <w:rPr>
          <w:rStyle w:val="s1"/>
          <w:rFonts w:ascii="Cambria" w:hAnsi="Cambria"/>
          <w:bCs/>
          <w:sz w:val="24"/>
          <w:szCs w:val="24"/>
        </w:rPr>
        <w:t xml:space="preserve"> </w:t>
      </w:r>
      <w:r w:rsidR="005A7924" w:rsidRPr="009A196E">
        <w:rPr>
          <w:rStyle w:val="s1"/>
          <w:rFonts w:ascii="Cambria" w:hAnsi="Cambria"/>
          <w:bCs/>
          <w:sz w:val="24"/>
          <w:szCs w:val="24"/>
        </w:rPr>
        <w:t>children</w:t>
      </w:r>
      <w:r w:rsidR="00B72BA1" w:rsidRPr="009A196E">
        <w:rPr>
          <w:rStyle w:val="s1"/>
          <w:rFonts w:ascii="Cambria" w:hAnsi="Cambria"/>
          <w:bCs/>
          <w:sz w:val="24"/>
          <w:szCs w:val="24"/>
        </w:rPr>
        <w:t xml:space="preserve"> on a path for lifelong success. </w:t>
      </w:r>
    </w:p>
    <w:p w14:paraId="595C96DF" w14:textId="77777777" w:rsidR="00CB4208" w:rsidRPr="009A196E" w:rsidRDefault="00CB4208" w:rsidP="00CB4208">
      <w:pPr>
        <w:pStyle w:val="p1"/>
        <w:rPr>
          <w:rStyle w:val="s1"/>
          <w:rFonts w:ascii="Cambria" w:hAnsi="Cambria"/>
          <w:sz w:val="24"/>
          <w:szCs w:val="24"/>
        </w:rPr>
      </w:pPr>
    </w:p>
    <w:p w14:paraId="5014C998" w14:textId="77777777" w:rsidR="00CB4208" w:rsidRDefault="00CB4208" w:rsidP="00CB4208">
      <w:pPr>
        <w:pStyle w:val="p1"/>
        <w:rPr>
          <w:rFonts w:ascii="Cambria" w:hAnsi="Cambria"/>
          <w:sz w:val="24"/>
          <w:szCs w:val="24"/>
        </w:rPr>
      </w:pPr>
      <w:r w:rsidRPr="009A196E">
        <w:rPr>
          <w:rFonts w:ascii="Cambria" w:hAnsi="Cambria"/>
          <w:sz w:val="24"/>
          <w:szCs w:val="24"/>
        </w:rPr>
        <w:t xml:space="preserve"> --</w:t>
      </w:r>
    </w:p>
    <w:p w14:paraId="0BF9843D" w14:textId="77777777" w:rsidR="00E6228C" w:rsidRDefault="00E6228C" w:rsidP="00CB4208">
      <w:pPr>
        <w:pStyle w:val="p1"/>
        <w:rPr>
          <w:rFonts w:ascii="Cambria" w:hAnsi="Cambria"/>
          <w:sz w:val="24"/>
          <w:szCs w:val="24"/>
        </w:rPr>
      </w:pPr>
    </w:p>
    <w:p w14:paraId="7E52CBC8" w14:textId="44BB8C37" w:rsidR="00E6228C" w:rsidRPr="00373477" w:rsidRDefault="00E6228C" w:rsidP="00CB4208">
      <w:pPr>
        <w:pStyle w:val="p1"/>
        <w:rPr>
          <w:rFonts w:ascii="Cambria" w:hAnsi="Cambria"/>
          <w:b/>
          <w:sz w:val="24"/>
          <w:szCs w:val="24"/>
        </w:rPr>
      </w:pPr>
      <w:r w:rsidRPr="00373477">
        <w:rPr>
          <w:rFonts w:ascii="Cambria" w:hAnsi="Cambria"/>
          <w:b/>
          <w:sz w:val="24"/>
          <w:szCs w:val="24"/>
        </w:rPr>
        <w:t>Who is</w:t>
      </w:r>
      <w:ins w:id="17" w:author="Comp" w:date="2017-06-06T09:02:00Z">
        <w:r w:rsidR="0022541E">
          <w:rPr>
            <w:rFonts w:ascii="Cambria" w:hAnsi="Cambria"/>
            <w:b/>
            <w:sz w:val="24"/>
            <w:szCs w:val="24"/>
          </w:rPr>
          <w:t xml:space="preserve"> the</w:t>
        </w:r>
      </w:ins>
      <w:r w:rsidRPr="00373477">
        <w:rPr>
          <w:rFonts w:ascii="Cambria" w:hAnsi="Cambria"/>
          <w:b/>
          <w:sz w:val="24"/>
          <w:szCs w:val="24"/>
        </w:rPr>
        <w:t xml:space="preserve"> </w:t>
      </w:r>
      <w:r w:rsidRPr="009C7BDB">
        <w:rPr>
          <w:rFonts w:ascii="Cambria" w:hAnsi="Cambria"/>
          <w:b/>
          <w:i/>
          <w:sz w:val="24"/>
          <w:szCs w:val="24"/>
        </w:rPr>
        <w:t>Second Step</w:t>
      </w:r>
      <w:r w:rsidRPr="00373477">
        <w:rPr>
          <w:rFonts w:ascii="Cambria" w:hAnsi="Cambria"/>
          <w:b/>
          <w:sz w:val="24"/>
          <w:szCs w:val="24"/>
        </w:rPr>
        <w:t xml:space="preserve"> </w:t>
      </w:r>
      <w:ins w:id="18" w:author="Comp" w:date="2017-06-06T09:02:00Z">
        <w:r w:rsidR="00F82699">
          <w:rPr>
            <w:rFonts w:ascii="Cambria" w:hAnsi="Cambria"/>
            <w:b/>
            <w:sz w:val="24"/>
            <w:szCs w:val="24"/>
          </w:rPr>
          <w:t xml:space="preserve">program </w:t>
        </w:r>
      </w:ins>
      <w:r w:rsidRPr="00373477">
        <w:rPr>
          <w:rFonts w:ascii="Cambria" w:hAnsi="Cambria"/>
          <w:b/>
          <w:sz w:val="24"/>
          <w:szCs w:val="24"/>
        </w:rPr>
        <w:t>for?</w:t>
      </w:r>
    </w:p>
    <w:p w14:paraId="4960BDA1" w14:textId="77777777" w:rsidR="00E6228C" w:rsidRDefault="00E6228C" w:rsidP="00CB4208">
      <w:pPr>
        <w:pStyle w:val="p1"/>
        <w:rPr>
          <w:rFonts w:ascii="Cambria" w:hAnsi="Cambria"/>
          <w:sz w:val="24"/>
          <w:szCs w:val="24"/>
        </w:rPr>
      </w:pPr>
    </w:p>
    <w:p w14:paraId="1F579AA3" w14:textId="308ED99B" w:rsidR="00E6228C" w:rsidRPr="009A196E" w:rsidRDefault="00F13F4F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Our program is suitable for districts, schools</w:t>
      </w:r>
      <w:r w:rsidR="00FC4FAB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and communities of any size</w:t>
      </w:r>
      <w:del w:id="19" w:author="Comp" w:date="2017-06-06T09:03:00Z">
        <w:r w:rsidDel="0022541E">
          <w:rPr>
            <w:rFonts w:ascii="Cambria" w:hAnsi="Cambria"/>
            <w:sz w:val="24"/>
            <w:szCs w:val="24"/>
          </w:rPr>
          <w:delText>,</w:delText>
        </w:r>
      </w:del>
      <w:r>
        <w:rPr>
          <w:rFonts w:ascii="Cambria" w:hAnsi="Cambria"/>
          <w:sz w:val="24"/>
          <w:szCs w:val="24"/>
        </w:rPr>
        <w:t xml:space="preserve"> and in any location. </w:t>
      </w:r>
      <w:r w:rsidR="00373477">
        <w:rPr>
          <w:rFonts w:ascii="Cambria" w:hAnsi="Cambria"/>
          <w:sz w:val="24"/>
          <w:szCs w:val="24"/>
        </w:rPr>
        <w:t xml:space="preserve">We </w:t>
      </w:r>
      <w:ins w:id="20" w:author="Comp" w:date="2017-06-06T09:03:00Z">
        <w:r w:rsidR="0022541E">
          <w:rPr>
            <w:rFonts w:ascii="Cambria" w:hAnsi="Cambria"/>
            <w:sz w:val="24"/>
            <w:szCs w:val="24"/>
          </w:rPr>
          <w:t>offer</w:t>
        </w:r>
      </w:ins>
      <w:del w:id="21" w:author="Comp" w:date="2017-06-06T09:03:00Z">
        <w:r w:rsidR="00373477" w:rsidDel="0022541E">
          <w:rPr>
            <w:rFonts w:ascii="Cambria" w:hAnsi="Cambria"/>
            <w:sz w:val="24"/>
            <w:szCs w:val="24"/>
          </w:rPr>
          <w:delText>developed</w:delText>
        </w:r>
      </w:del>
      <w:r w:rsidR="00373477">
        <w:rPr>
          <w:rFonts w:ascii="Cambria" w:hAnsi="Cambria"/>
          <w:sz w:val="24"/>
          <w:szCs w:val="24"/>
        </w:rPr>
        <w:t xml:space="preserve"> </w:t>
      </w:r>
      <w:r w:rsidR="00FC4FAB">
        <w:rPr>
          <w:rFonts w:ascii="Cambria" w:hAnsi="Cambria"/>
          <w:sz w:val="24"/>
          <w:szCs w:val="24"/>
        </w:rPr>
        <w:t xml:space="preserve">stand-alone, </w:t>
      </w:r>
      <w:r w:rsidR="00373477">
        <w:rPr>
          <w:rFonts w:ascii="Cambria" w:hAnsi="Cambria"/>
          <w:sz w:val="24"/>
          <w:szCs w:val="24"/>
        </w:rPr>
        <w:t xml:space="preserve">age-appropriate programs for </w:t>
      </w:r>
      <w:ins w:id="22" w:author="Comp" w:date="2017-06-06T09:03:00Z">
        <w:r w:rsidR="0022541E">
          <w:rPr>
            <w:rFonts w:ascii="Cambria" w:hAnsi="Cambria"/>
            <w:sz w:val="24"/>
            <w:szCs w:val="24"/>
          </w:rPr>
          <w:t>e</w:t>
        </w:r>
      </w:ins>
      <w:del w:id="23" w:author="Comp" w:date="2017-06-06T09:03:00Z">
        <w:r w:rsidR="00373477" w:rsidDel="0022541E">
          <w:rPr>
            <w:rFonts w:ascii="Cambria" w:hAnsi="Cambria"/>
            <w:sz w:val="24"/>
            <w:szCs w:val="24"/>
          </w:rPr>
          <w:delText>E</w:delText>
        </w:r>
      </w:del>
      <w:r w:rsidR="00373477">
        <w:rPr>
          <w:rFonts w:ascii="Cambria" w:hAnsi="Cambria"/>
          <w:sz w:val="24"/>
          <w:szCs w:val="24"/>
        </w:rPr>
        <w:t xml:space="preserve">arly </w:t>
      </w:r>
      <w:ins w:id="24" w:author="Comp" w:date="2017-06-06T09:03:00Z">
        <w:r w:rsidR="0022541E">
          <w:rPr>
            <w:rFonts w:ascii="Cambria" w:hAnsi="Cambria"/>
            <w:sz w:val="24"/>
            <w:szCs w:val="24"/>
          </w:rPr>
          <w:t>l</w:t>
        </w:r>
      </w:ins>
      <w:del w:id="25" w:author="Comp" w:date="2017-06-06T09:03:00Z">
        <w:r w:rsidR="00373477" w:rsidDel="0022541E">
          <w:rPr>
            <w:rFonts w:ascii="Cambria" w:hAnsi="Cambria"/>
            <w:sz w:val="24"/>
            <w:szCs w:val="24"/>
          </w:rPr>
          <w:delText>L</w:delText>
        </w:r>
      </w:del>
      <w:r w:rsidR="00373477">
        <w:rPr>
          <w:rFonts w:ascii="Cambria" w:hAnsi="Cambria"/>
          <w:sz w:val="24"/>
          <w:szCs w:val="24"/>
        </w:rPr>
        <w:t xml:space="preserve">earning, </w:t>
      </w:r>
      <w:ins w:id="26" w:author="Comp" w:date="2017-06-06T09:03:00Z">
        <w:r w:rsidR="0022541E">
          <w:rPr>
            <w:rFonts w:ascii="Cambria" w:hAnsi="Cambria"/>
            <w:sz w:val="24"/>
            <w:szCs w:val="24"/>
          </w:rPr>
          <w:t>e</w:t>
        </w:r>
      </w:ins>
      <w:del w:id="27" w:author="Comp" w:date="2017-06-06T09:03:00Z">
        <w:r w:rsidR="00373477" w:rsidDel="0022541E">
          <w:rPr>
            <w:rFonts w:ascii="Cambria" w:hAnsi="Cambria"/>
            <w:sz w:val="24"/>
            <w:szCs w:val="24"/>
          </w:rPr>
          <w:delText>E</w:delText>
        </w:r>
      </w:del>
      <w:r w:rsidR="00373477">
        <w:rPr>
          <w:rFonts w:ascii="Cambria" w:hAnsi="Cambria"/>
          <w:sz w:val="24"/>
          <w:szCs w:val="24"/>
        </w:rPr>
        <w:t xml:space="preserve">lementary, and </w:t>
      </w:r>
      <w:ins w:id="28" w:author="Comp" w:date="2017-06-06T09:04:00Z">
        <w:r w:rsidR="0022541E">
          <w:rPr>
            <w:rFonts w:ascii="Cambria" w:hAnsi="Cambria"/>
            <w:sz w:val="24"/>
            <w:szCs w:val="24"/>
          </w:rPr>
          <w:t>m</w:t>
        </w:r>
      </w:ins>
      <w:del w:id="29" w:author="Comp" w:date="2017-06-06T09:03:00Z">
        <w:r w:rsidR="00373477" w:rsidDel="0022541E">
          <w:rPr>
            <w:rFonts w:ascii="Cambria" w:hAnsi="Cambria"/>
            <w:sz w:val="24"/>
            <w:szCs w:val="24"/>
          </w:rPr>
          <w:delText>M</w:delText>
        </w:r>
      </w:del>
      <w:r w:rsidR="00373477">
        <w:rPr>
          <w:rFonts w:ascii="Cambria" w:hAnsi="Cambria"/>
          <w:sz w:val="24"/>
          <w:szCs w:val="24"/>
        </w:rPr>
        <w:t xml:space="preserve">iddle </w:t>
      </w:r>
      <w:ins w:id="30" w:author="Comp" w:date="2017-06-06T09:04:00Z">
        <w:r w:rsidR="0022541E">
          <w:rPr>
            <w:rFonts w:ascii="Cambria" w:hAnsi="Cambria"/>
            <w:sz w:val="24"/>
            <w:szCs w:val="24"/>
          </w:rPr>
          <w:t>s</w:t>
        </w:r>
      </w:ins>
      <w:del w:id="31" w:author="Comp" w:date="2017-06-06T09:04:00Z">
        <w:r w:rsidR="00373477" w:rsidDel="0022541E">
          <w:rPr>
            <w:rFonts w:ascii="Cambria" w:hAnsi="Cambria"/>
            <w:sz w:val="24"/>
            <w:szCs w:val="24"/>
          </w:rPr>
          <w:delText>S</w:delText>
        </w:r>
      </w:del>
      <w:r w:rsidR="00373477">
        <w:rPr>
          <w:rFonts w:ascii="Cambria" w:hAnsi="Cambria"/>
          <w:sz w:val="24"/>
          <w:szCs w:val="24"/>
        </w:rPr>
        <w:t xml:space="preserve">chool classrooms. </w:t>
      </w:r>
      <w:r w:rsidR="00373477" w:rsidRPr="004C5876">
        <w:rPr>
          <w:rFonts w:ascii="Cambria" w:hAnsi="Cambria"/>
          <w:sz w:val="24"/>
          <w:szCs w:val="24"/>
          <w:highlight w:val="yellow"/>
        </w:rPr>
        <w:t>[INCLUDE LINKS TO PRODUCT PAGES]</w:t>
      </w:r>
    </w:p>
    <w:p w14:paraId="4886AB3A" w14:textId="77777777" w:rsidR="00CB4208" w:rsidRDefault="00CB4208" w:rsidP="00CB4208">
      <w:pPr>
        <w:pStyle w:val="p1"/>
        <w:rPr>
          <w:rFonts w:ascii="Cambria" w:hAnsi="Cambria"/>
          <w:sz w:val="24"/>
          <w:szCs w:val="24"/>
        </w:rPr>
      </w:pPr>
    </w:p>
    <w:p w14:paraId="3357958E" w14:textId="77777777" w:rsidR="001027ED" w:rsidRDefault="001027ED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7163B632" w14:textId="68065F0D" w:rsidR="00CB4208" w:rsidRPr="009A196E" w:rsidRDefault="001027ED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Why </w:t>
      </w:r>
      <w:ins w:id="32" w:author="Jeffrey Nosbaum" w:date="2017-06-07T14:10:00Z">
        <w:r w:rsidR="00F82699">
          <w:rPr>
            <w:rFonts w:ascii="Cambria" w:hAnsi="Cambria"/>
            <w:b/>
            <w:sz w:val="24"/>
            <w:szCs w:val="24"/>
          </w:rPr>
          <w:t>c</w:t>
        </w:r>
      </w:ins>
      <w:del w:id="33" w:author="Jeffrey Nosbaum" w:date="2017-06-07T14:10:00Z">
        <w:r w:rsidDel="00F82699">
          <w:rPr>
            <w:rFonts w:ascii="Cambria" w:hAnsi="Cambria"/>
            <w:b/>
            <w:sz w:val="24"/>
            <w:szCs w:val="24"/>
          </w:rPr>
          <w:delText>C</w:delText>
        </w:r>
      </w:del>
      <w:r>
        <w:rPr>
          <w:rFonts w:ascii="Cambria" w:hAnsi="Cambria"/>
          <w:b/>
          <w:sz w:val="24"/>
          <w:szCs w:val="24"/>
        </w:rPr>
        <w:t xml:space="preserve">hoose the </w:t>
      </w:r>
      <w:r w:rsidRPr="009C7BDB">
        <w:rPr>
          <w:rFonts w:ascii="Cambria" w:hAnsi="Cambria"/>
          <w:b/>
          <w:i/>
          <w:sz w:val="24"/>
          <w:szCs w:val="24"/>
        </w:rPr>
        <w:t>Second Step</w:t>
      </w:r>
      <w:r>
        <w:rPr>
          <w:rFonts w:ascii="Cambria" w:hAnsi="Cambria"/>
          <w:b/>
          <w:sz w:val="24"/>
          <w:szCs w:val="24"/>
        </w:rPr>
        <w:t xml:space="preserve"> SEL </w:t>
      </w:r>
      <w:ins w:id="34" w:author="Jeffrey Nosbaum" w:date="2017-06-07T14:10:00Z">
        <w:r w:rsidR="00F82699">
          <w:rPr>
            <w:rFonts w:ascii="Cambria" w:hAnsi="Cambria"/>
            <w:b/>
            <w:sz w:val="24"/>
            <w:szCs w:val="24"/>
          </w:rPr>
          <w:t>p</w:t>
        </w:r>
      </w:ins>
      <w:del w:id="35" w:author="Jeffrey Nosbaum" w:date="2017-06-07T14:10:00Z">
        <w:r w:rsidDel="00F82699">
          <w:rPr>
            <w:rFonts w:ascii="Cambria" w:hAnsi="Cambria"/>
            <w:b/>
            <w:sz w:val="24"/>
            <w:szCs w:val="24"/>
          </w:rPr>
          <w:delText>P</w:delText>
        </w:r>
      </w:del>
      <w:r>
        <w:rPr>
          <w:rFonts w:ascii="Cambria" w:hAnsi="Cambria"/>
          <w:b/>
          <w:sz w:val="24"/>
          <w:szCs w:val="24"/>
        </w:rPr>
        <w:t xml:space="preserve">rogram? </w:t>
      </w:r>
    </w:p>
    <w:p w14:paraId="19518C1C" w14:textId="77777777" w:rsidR="00CB4208" w:rsidRPr="009A196E" w:rsidRDefault="00CB4208" w:rsidP="00CB4208">
      <w:pPr>
        <w:pStyle w:val="p1"/>
        <w:rPr>
          <w:rFonts w:ascii="Cambria" w:hAnsi="Cambria"/>
          <w:sz w:val="24"/>
          <w:szCs w:val="24"/>
        </w:rPr>
      </w:pPr>
    </w:p>
    <w:p w14:paraId="6878D008" w14:textId="6920FD1B" w:rsidR="00CB4208" w:rsidRPr="009A196E" w:rsidRDefault="00CB4208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 xml:space="preserve">Trusted </w:t>
      </w:r>
      <w:r w:rsidR="00D87CDD">
        <w:rPr>
          <w:rFonts w:ascii="Cambria" w:hAnsi="Cambria"/>
          <w:b/>
          <w:sz w:val="24"/>
          <w:szCs w:val="24"/>
        </w:rPr>
        <w:t xml:space="preserve">by </w:t>
      </w:r>
      <w:ins w:id="36" w:author="Jeffrey Nosbaum" w:date="2017-06-07T14:10:00Z">
        <w:r w:rsidR="00F82699">
          <w:rPr>
            <w:rFonts w:ascii="Cambria" w:hAnsi="Cambria"/>
            <w:b/>
            <w:sz w:val="24"/>
            <w:szCs w:val="24"/>
          </w:rPr>
          <w:t>S</w:t>
        </w:r>
      </w:ins>
      <w:del w:id="37" w:author="Jeffrey Nosbaum" w:date="2017-06-07T14:10:00Z">
        <w:r w:rsidR="00D87CDD" w:rsidDel="00F82699">
          <w:rPr>
            <w:rFonts w:ascii="Cambria" w:hAnsi="Cambria"/>
            <w:b/>
            <w:sz w:val="24"/>
            <w:szCs w:val="24"/>
          </w:rPr>
          <w:delText>s</w:delText>
        </w:r>
      </w:del>
      <w:r w:rsidR="00D87CDD">
        <w:rPr>
          <w:rFonts w:ascii="Cambria" w:hAnsi="Cambria"/>
          <w:b/>
          <w:sz w:val="24"/>
          <w:szCs w:val="24"/>
        </w:rPr>
        <w:t>chools</w:t>
      </w:r>
    </w:p>
    <w:p w14:paraId="68B90A2B" w14:textId="5FA0A770" w:rsidR="00430DD4" w:rsidRPr="009A196E" w:rsidRDefault="0022541E" w:rsidP="00430DD4">
      <w:pPr>
        <w:pStyle w:val="p1"/>
        <w:rPr>
          <w:rFonts w:ascii="Cambria" w:hAnsi="Cambria"/>
          <w:strike/>
          <w:sz w:val="24"/>
          <w:szCs w:val="24"/>
        </w:rPr>
      </w:pPr>
      <w:ins w:id="38" w:author="Comp" w:date="2017-06-06T09:04:00Z">
        <w:r>
          <w:rPr>
            <w:rFonts w:ascii="Cambria" w:hAnsi="Cambria"/>
            <w:sz w:val="24"/>
            <w:szCs w:val="24"/>
          </w:rPr>
          <w:t xml:space="preserve">The </w:t>
        </w:r>
      </w:ins>
      <w:r w:rsidR="00D87CDD" w:rsidRPr="009C7BDB">
        <w:rPr>
          <w:rFonts w:ascii="Cambria" w:hAnsi="Cambria"/>
          <w:i/>
          <w:sz w:val="24"/>
          <w:szCs w:val="24"/>
        </w:rPr>
        <w:t>Second Step</w:t>
      </w:r>
      <w:r w:rsidR="00D87CDD">
        <w:rPr>
          <w:rFonts w:ascii="Cambria" w:hAnsi="Cambria"/>
          <w:sz w:val="24"/>
          <w:szCs w:val="24"/>
        </w:rPr>
        <w:t xml:space="preserve"> </w:t>
      </w:r>
      <w:ins w:id="39" w:author="Comp" w:date="2017-06-06T09:04:00Z">
        <w:r>
          <w:rPr>
            <w:rFonts w:ascii="Cambria" w:hAnsi="Cambria"/>
            <w:sz w:val="24"/>
            <w:szCs w:val="24"/>
          </w:rPr>
          <w:t xml:space="preserve">Program </w:t>
        </w:r>
      </w:ins>
      <w:r w:rsidR="00D87CDD">
        <w:rPr>
          <w:rFonts w:ascii="Cambria" w:hAnsi="Cambria"/>
          <w:sz w:val="24"/>
          <w:szCs w:val="24"/>
        </w:rPr>
        <w:t xml:space="preserve">has been successfully implemented by </w:t>
      </w:r>
      <w:ins w:id="40" w:author="Comp" w:date="2017-06-06T09:04:00Z">
        <w:r>
          <w:rPr>
            <w:rFonts w:ascii="Cambria" w:hAnsi="Cambria"/>
            <w:sz w:val="24"/>
            <w:szCs w:val="24"/>
          </w:rPr>
          <w:t xml:space="preserve">over </w:t>
        </w:r>
      </w:ins>
      <w:r w:rsidR="00D87CDD">
        <w:rPr>
          <w:rFonts w:ascii="Cambria" w:hAnsi="Cambria"/>
          <w:sz w:val="24"/>
          <w:szCs w:val="24"/>
        </w:rPr>
        <w:t>26,000</w:t>
      </w:r>
      <w:del w:id="41" w:author="Comp" w:date="2017-06-06T09:04:00Z">
        <w:r w:rsidR="00D87CDD" w:rsidDel="0022541E">
          <w:rPr>
            <w:rFonts w:ascii="Cambria" w:hAnsi="Cambria"/>
            <w:sz w:val="24"/>
            <w:szCs w:val="24"/>
          </w:rPr>
          <w:delText>+</w:delText>
        </w:r>
      </w:del>
      <w:r w:rsidR="00D87CDD">
        <w:rPr>
          <w:rFonts w:ascii="Cambria" w:hAnsi="Cambria"/>
          <w:sz w:val="24"/>
          <w:szCs w:val="24"/>
        </w:rPr>
        <w:t xml:space="preserve"> schools worldwide. Our curriculum</w:t>
      </w:r>
      <w:ins w:id="42" w:author="Comp" w:date="2017-06-06T09:04:00Z">
        <w:r>
          <w:rPr>
            <w:rFonts w:ascii="Cambria" w:hAnsi="Cambria"/>
            <w:sz w:val="24"/>
            <w:szCs w:val="24"/>
          </w:rPr>
          <w:t xml:space="preserve"> is</w:t>
        </w:r>
      </w:ins>
      <w:r w:rsidR="00D87CDD">
        <w:rPr>
          <w:rFonts w:ascii="Cambria" w:hAnsi="Cambria"/>
          <w:sz w:val="24"/>
          <w:szCs w:val="24"/>
        </w:rPr>
        <w:t xml:space="preserve"> designed to align with district standards.</w:t>
      </w:r>
    </w:p>
    <w:p w14:paraId="71459137" w14:textId="77777777" w:rsidR="00CB4208" w:rsidRPr="009A196E" w:rsidRDefault="00CB4208" w:rsidP="00CB4208">
      <w:pPr>
        <w:pStyle w:val="p1"/>
        <w:rPr>
          <w:rFonts w:ascii="Cambria" w:hAnsi="Cambria"/>
          <w:sz w:val="24"/>
          <w:szCs w:val="24"/>
        </w:rPr>
      </w:pPr>
    </w:p>
    <w:p w14:paraId="14E0DADA" w14:textId="64F6B95A" w:rsidR="00CB4208" w:rsidRPr="009A196E" w:rsidRDefault="001408F8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Easy to Use</w:t>
      </w:r>
    </w:p>
    <w:p w14:paraId="11389804" w14:textId="03EB5F01" w:rsidR="00CB4208" w:rsidRDefault="00040654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Educators love using</w:t>
      </w:r>
      <w:ins w:id="43" w:author="Comp" w:date="2017-06-06T09:04:00Z">
        <w:r w:rsidR="0022541E">
          <w:rPr>
            <w:rFonts w:ascii="Cambria" w:hAnsi="Cambria"/>
            <w:sz w:val="24"/>
            <w:szCs w:val="24"/>
          </w:rPr>
          <w:t xml:space="preserve"> the</w:t>
        </w:r>
      </w:ins>
      <w:r>
        <w:rPr>
          <w:rFonts w:ascii="Cambria" w:hAnsi="Cambria"/>
          <w:sz w:val="24"/>
          <w:szCs w:val="24"/>
        </w:rPr>
        <w:t xml:space="preserve"> </w:t>
      </w:r>
      <w:r w:rsidRPr="00822975">
        <w:rPr>
          <w:rFonts w:ascii="Cambria" w:hAnsi="Cambria"/>
          <w:i/>
          <w:sz w:val="24"/>
          <w:szCs w:val="24"/>
        </w:rPr>
        <w:t>Second Step</w:t>
      </w:r>
      <w:r>
        <w:rPr>
          <w:rFonts w:ascii="Cambria" w:hAnsi="Cambria"/>
          <w:sz w:val="24"/>
          <w:szCs w:val="24"/>
        </w:rPr>
        <w:t xml:space="preserve"> </w:t>
      </w:r>
      <w:ins w:id="44" w:author="Comp" w:date="2017-06-06T09:04:00Z">
        <w:r w:rsidR="00F82699">
          <w:rPr>
            <w:rFonts w:ascii="Cambria" w:hAnsi="Cambria"/>
            <w:sz w:val="24"/>
            <w:szCs w:val="24"/>
          </w:rPr>
          <w:t xml:space="preserve">program </w:t>
        </w:r>
      </w:ins>
      <w:r>
        <w:rPr>
          <w:rFonts w:ascii="Cambria" w:hAnsi="Cambria"/>
          <w:sz w:val="24"/>
          <w:szCs w:val="24"/>
        </w:rPr>
        <w:t>bec</w:t>
      </w:r>
      <w:r w:rsidR="003D1794">
        <w:rPr>
          <w:rFonts w:ascii="Cambria" w:hAnsi="Cambria"/>
          <w:sz w:val="24"/>
          <w:szCs w:val="24"/>
        </w:rPr>
        <w:t xml:space="preserve">ause </w:t>
      </w:r>
      <w:r w:rsidR="008F773F">
        <w:rPr>
          <w:rFonts w:ascii="Cambria" w:hAnsi="Cambria"/>
          <w:sz w:val="24"/>
          <w:szCs w:val="24"/>
        </w:rPr>
        <w:t xml:space="preserve">lesson plans </w:t>
      </w:r>
      <w:r w:rsidR="001B183B">
        <w:rPr>
          <w:rFonts w:ascii="Cambria" w:hAnsi="Cambria"/>
          <w:sz w:val="24"/>
          <w:szCs w:val="24"/>
        </w:rPr>
        <w:t xml:space="preserve">and activities </w:t>
      </w:r>
      <w:r w:rsidR="008F773F">
        <w:rPr>
          <w:rFonts w:ascii="Cambria" w:hAnsi="Cambria"/>
          <w:sz w:val="24"/>
          <w:szCs w:val="24"/>
        </w:rPr>
        <w:t>are easy to implement</w:t>
      </w:r>
      <w:r w:rsidR="003D179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and </w:t>
      </w:r>
      <w:r w:rsidR="00553C8E">
        <w:rPr>
          <w:rFonts w:ascii="Cambria" w:hAnsi="Cambria"/>
          <w:sz w:val="24"/>
          <w:szCs w:val="24"/>
        </w:rPr>
        <w:t>require</w:t>
      </w:r>
      <w:r>
        <w:rPr>
          <w:rFonts w:ascii="Cambria" w:hAnsi="Cambria"/>
          <w:sz w:val="24"/>
          <w:szCs w:val="24"/>
        </w:rPr>
        <w:t xml:space="preserve"> little prep time. </w:t>
      </w:r>
    </w:p>
    <w:p w14:paraId="498A7A5E" w14:textId="77777777" w:rsidR="00553C8E" w:rsidRDefault="00553C8E" w:rsidP="00CB4208">
      <w:pPr>
        <w:pStyle w:val="p1"/>
        <w:rPr>
          <w:rFonts w:ascii="Cambria" w:hAnsi="Cambria"/>
          <w:sz w:val="24"/>
          <w:szCs w:val="24"/>
        </w:rPr>
      </w:pPr>
    </w:p>
    <w:p w14:paraId="60853BB1" w14:textId="77777777" w:rsidR="00553C8E" w:rsidRPr="009A196E" w:rsidRDefault="00553C8E" w:rsidP="00CB4208">
      <w:pPr>
        <w:pStyle w:val="p1"/>
        <w:rPr>
          <w:rFonts w:ascii="Cambria" w:hAnsi="Cambria"/>
          <w:sz w:val="24"/>
          <w:szCs w:val="24"/>
        </w:rPr>
      </w:pPr>
    </w:p>
    <w:p w14:paraId="432C9B7B" w14:textId="77777777" w:rsidR="00CB4208" w:rsidRPr="009A196E" w:rsidRDefault="00CB4208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2155A935" w14:textId="05E596F9" w:rsidR="00CB4208" w:rsidRPr="009A196E" w:rsidRDefault="00CB4208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 xml:space="preserve">Engaging </w:t>
      </w:r>
      <w:r w:rsidR="00AC55AD">
        <w:rPr>
          <w:rFonts w:ascii="Cambria" w:hAnsi="Cambria"/>
          <w:b/>
          <w:sz w:val="24"/>
          <w:szCs w:val="24"/>
        </w:rPr>
        <w:t>and Useful</w:t>
      </w:r>
    </w:p>
    <w:p w14:paraId="6E4922D4" w14:textId="5FD8ED1A" w:rsidR="00CB4208" w:rsidRPr="009A196E" w:rsidRDefault="00DF3465" w:rsidP="00CB4208">
      <w:pPr>
        <w:pStyle w:val="p1"/>
        <w:rPr>
          <w:rFonts w:ascii="Cambria" w:hAnsi="Cambria"/>
          <w:sz w:val="24"/>
          <w:szCs w:val="24"/>
        </w:rPr>
      </w:pPr>
      <w:r w:rsidRPr="009A196E">
        <w:rPr>
          <w:rFonts w:ascii="Cambria" w:hAnsi="Cambria"/>
          <w:sz w:val="24"/>
          <w:szCs w:val="24"/>
        </w:rPr>
        <w:t>Students</w:t>
      </w:r>
      <w:r w:rsidR="00430DD4" w:rsidRPr="009A196E">
        <w:rPr>
          <w:rFonts w:ascii="Cambria" w:hAnsi="Cambria"/>
          <w:sz w:val="24"/>
          <w:szCs w:val="24"/>
        </w:rPr>
        <w:t xml:space="preserve"> </w:t>
      </w:r>
      <w:r w:rsidR="00AA2620" w:rsidRPr="009A196E">
        <w:rPr>
          <w:rFonts w:ascii="Cambria" w:hAnsi="Cambria"/>
          <w:sz w:val="24"/>
          <w:szCs w:val="24"/>
        </w:rPr>
        <w:t>eagerly anticipate</w:t>
      </w:r>
      <w:ins w:id="45" w:author="Comp" w:date="2017-06-06T09:04:00Z">
        <w:r w:rsidR="0022541E">
          <w:rPr>
            <w:rFonts w:ascii="Cambria" w:hAnsi="Cambria"/>
            <w:sz w:val="24"/>
            <w:szCs w:val="24"/>
          </w:rPr>
          <w:t xml:space="preserve"> the</w:t>
        </w:r>
      </w:ins>
      <w:r w:rsidR="00AA2620" w:rsidRPr="009A196E">
        <w:rPr>
          <w:rFonts w:ascii="Cambria" w:hAnsi="Cambria"/>
          <w:sz w:val="24"/>
          <w:szCs w:val="24"/>
        </w:rPr>
        <w:t xml:space="preserve"> </w:t>
      </w:r>
      <w:r w:rsidR="00F522F3" w:rsidRPr="00743365">
        <w:rPr>
          <w:rFonts w:ascii="Cambria" w:hAnsi="Cambria"/>
          <w:i/>
          <w:sz w:val="24"/>
          <w:szCs w:val="24"/>
        </w:rPr>
        <w:t>Second Step</w:t>
      </w:r>
      <w:ins w:id="46" w:author="Comp" w:date="2017-06-06T09:05:00Z">
        <w:r w:rsidR="0022541E">
          <w:rPr>
            <w:rFonts w:ascii="Cambria" w:hAnsi="Cambria"/>
            <w:sz w:val="24"/>
            <w:szCs w:val="24"/>
          </w:rPr>
          <w:t xml:space="preserve"> </w:t>
        </w:r>
        <w:r w:rsidR="00F82699">
          <w:rPr>
            <w:rFonts w:ascii="Cambria" w:hAnsi="Cambria"/>
            <w:sz w:val="24"/>
            <w:szCs w:val="24"/>
          </w:rPr>
          <w:t>program</w:t>
        </w:r>
      </w:ins>
      <w:r w:rsidR="00F82699">
        <w:rPr>
          <w:rFonts w:ascii="Cambria" w:hAnsi="Cambria"/>
          <w:sz w:val="24"/>
          <w:szCs w:val="24"/>
        </w:rPr>
        <w:t>’s</w:t>
      </w:r>
      <w:r w:rsidR="00F82699" w:rsidRPr="009A196E">
        <w:rPr>
          <w:rFonts w:ascii="Cambria" w:hAnsi="Cambria"/>
          <w:sz w:val="24"/>
          <w:szCs w:val="24"/>
        </w:rPr>
        <w:t xml:space="preserve"> </w:t>
      </w:r>
      <w:r w:rsidR="00AA2620" w:rsidRPr="009A196E">
        <w:rPr>
          <w:rFonts w:ascii="Cambria" w:hAnsi="Cambria"/>
          <w:sz w:val="24"/>
          <w:szCs w:val="24"/>
        </w:rPr>
        <w:t>fun, captivat</w:t>
      </w:r>
      <w:r w:rsidRPr="009A196E">
        <w:rPr>
          <w:rFonts w:ascii="Cambria" w:hAnsi="Cambria"/>
          <w:sz w:val="24"/>
          <w:szCs w:val="24"/>
        </w:rPr>
        <w:t>ing lessons that include games, activities, and songs.</w:t>
      </w:r>
      <w:r w:rsidR="00F522F3">
        <w:rPr>
          <w:rFonts w:ascii="Cambria" w:hAnsi="Cambria"/>
          <w:sz w:val="24"/>
          <w:szCs w:val="24"/>
        </w:rPr>
        <w:t xml:space="preserve"> </w:t>
      </w:r>
      <w:r w:rsidR="00A54382">
        <w:rPr>
          <w:rFonts w:ascii="Cambria" w:hAnsi="Cambria"/>
          <w:sz w:val="24"/>
          <w:szCs w:val="24"/>
        </w:rPr>
        <w:t>The skills they learn are useful in school, on the play</w:t>
      </w:r>
      <w:r w:rsidR="00AF48E2">
        <w:rPr>
          <w:rFonts w:ascii="Cambria" w:hAnsi="Cambria"/>
          <w:sz w:val="24"/>
          <w:szCs w:val="24"/>
        </w:rPr>
        <w:t>g</w:t>
      </w:r>
      <w:r w:rsidR="00A54382">
        <w:rPr>
          <w:rFonts w:ascii="Cambria" w:hAnsi="Cambria"/>
          <w:sz w:val="24"/>
          <w:szCs w:val="24"/>
        </w:rPr>
        <w:t>round, and at home.</w:t>
      </w:r>
    </w:p>
    <w:p w14:paraId="06CA1149" w14:textId="77777777" w:rsidR="00CB4208" w:rsidRPr="009A196E" w:rsidRDefault="00CB4208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1105D126" w14:textId="6F5BF8BC" w:rsidR="00CB4208" w:rsidRPr="009A196E" w:rsidRDefault="00CB4208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Endorsed</w:t>
      </w:r>
    </w:p>
    <w:p w14:paraId="447FBBDF" w14:textId="4D151630" w:rsidR="00CB4208" w:rsidRPr="00417A6D" w:rsidRDefault="0022541E" w:rsidP="00CB4208">
      <w:pPr>
        <w:pStyle w:val="p1"/>
        <w:rPr>
          <w:rFonts w:ascii="Cambria" w:hAnsi="Cambria"/>
        </w:rPr>
      </w:pPr>
      <w:ins w:id="47" w:author="Comp" w:date="2017-06-06T09:05:00Z">
        <w:r>
          <w:rPr>
            <w:rFonts w:ascii="Cambria" w:hAnsi="Cambria"/>
            <w:sz w:val="24"/>
            <w:szCs w:val="24"/>
          </w:rPr>
          <w:t xml:space="preserve">The </w:t>
        </w:r>
      </w:ins>
      <w:r w:rsidR="0068378B" w:rsidRPr="001E7393">
        <w:rPr>
          <w:rFonts w:ascii="Cambria" w:hAnsi="Cambria"/>
          <w:i/>
          <w:sz w:val="24"/>
          <w:szCs w:val="24"/>
        </w:rPr>
        <w:t>Second Step</w:t>
      </w:r>
      <w:r w:rsidR="0068378B">
        <w:rPr>
          <w:rFonts w:ascii="Cambria" w:hAnsi="Cambria"/>
          <w:sz w:val="24"/>
          <w:szCs w:val="24"/>
        </w:rPr>
        <w:t xml:space="preserve"> </w:t>
      </w:r>
      <w:ins w:id="48" w:author="Comp" w:date="2017-06-06T09:05:00Z">
        <w:r w:rsidR="00F82699">
          <w:rPr>
            <w:rFonts w:ascii="Cambria" w:hAnsi="Cambria"/>
            <w:sz w:val="24"/>
            <w:szCs w:val="24"/>
          </w:rPr>
          <w:t xml:space="preserve">program </w:t>
        </w:r>
      </w:ins>
      <w:r w:rsidR="0068378B">
        <w:rPr>
          <w:rFonts w:ascii="Cambria" w:hAnsi="Cambria"/>
          <w:sz w:val="24"/>
          <w:szCs w:val="24"/>
        </w:rPr>
        <w:t>has been endorsed by n</w:t>
      </w:r>
      <w:r w:rsidR="006924C9">
        <w:rPr>
          <w:rFonts w:ascii="Cambria" w:hAnsi="Cambria"/>
          <w:sz w:val="24"/>
          <w:szCs w:val="24"/>
        </w:rPr>
        <w:t>umerous</w:t>
      </w:r>
      <w:r w:rsidR="0068378B">
        <w:rPr>
          <w:rFonts w:ascii="Cambria" w:hAnsi="Cambria"/>
          <w:sz w:val="24"/>
          <w:szCs w:val="24"/>
        </w:rPr>
        <w:t xml:space="preserve"> organizations</w:t>
      </w:r>
      <w:r w:rsidR="004260AD">
        <w:rPr>
          <w:rFonts w:ascii="Cambria" w:hAnsi="Cambria"/>
          <w:sz w:val="24"/>
          <w:szCs w:val="24"/>
        </w:rPr>
        <w:t xml:space="preserve">, including </w:t>
      </w:r>
      <w:ins w:id="49" w:author="Comp" w:date="2017-06-06T09:06:00Z">
        <w:r>
          <w:rPr>
            <w:rFonts w:ascii="Cambria" w:hAnsi="Cambria"/>
            <w:sz w:val="24"/>
            <w:szCs w:val="24"/>
          </w:rPr>
          <w:t xml:space="preserve">the </w:t>
        </w:r>
      </w:ins>
      <w:r w:rsidR="004260AD" w:rsidRPr="0068378B">
        <w:rPr>
          <w:rFonts w:ascii="Cambria" w:hAnsi="Cambria"/>
          <w:sz w:val="24"/>
          <w:szCs w:val="24"/>
        </w:rPr>
        <w:t>Collaborative for A</w:t>
      </w:r>
      <w:r w:rsidR="004260AD">
        <w:rPr>
          <w:rFonts w:ascii="Cambria" w:hAnsi="Cambria"/>
          <w:sz w:val="24"/>
          <w:szCs w:val="24"/>
        </w:rPr>
        <w:t>cademic, Social, and Emotional L</w:t>
      </w:r>
      <w:r w:rsidR="004260AD" w:rsidRPr="0068378B">
        <w:rPr>
          <w:rFonts w:ascii="Cambria" w:hAnsi="Cambria"/>
          <w:sz w:val="24"/>
          <w:szCs w:val="24"/>
        </w:rPr>
        <w:t>earning</w:t>
      </w:r>
      <w:r w:rsidR="004260AD">
        <w:rPr>
          <w:rFonts w:ascii="Cambria" w:hAnsi="Cambria"/>
          <w:sz w:val="24"/>
          <w:szCs w:val="24"/>
        </w:rPr>
        <w:t xml:space="preserve"> (CASEL)</w:t>
      </w:r>
      <w:r w:rsidR="00775D91">
        <w:rPr>
          <w:rFonts w:ascii="Cambria" w:hAnsi="Cambria"/>
          <w:sz w:val="24"/>
          <w:szCs w:val="24"/>
        </w:rPr>
        <w:t xml:space="preserve"> and t</w:t>
      </w:r>
      <w:r w:rsidR="009A3F36">
        <w:rPr>
          <w:rFonts w:ascii="Cambria" w:hAnsi="Cambria"/>
          <w:sz w:val="24"/>
          <w:szCs w:val="24"/>
        </w:rPr>
        <w:t xml:space="preserve">he Department of Education, </w:t>
      </w:r>
      <w:r w:rsidR="00732DEF">
        <w:rPr>
          <w:rFonts w:ascii="Cambria" w:hAnsi="Cambria"/>
          <w:sz w:val="24"/>
          <w:szCs w:val="24"/>
        </w:rPr>
        <w:t xml:space="preserve">for the quality of our research, training, and teacher and family support. </w:t>
      </w:r>
    </w:p>
    <w:p w14:paraId="1DC81074" w14:textId="4CAA91C9" w:rsidR="00430DD4" w:rsidRDefault="003F19BF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</w:t>
      </w:r>
      <w:r w:rsidR="004F45E4">
        <w:rPr>
          <w:rFonts w:ascii="Cambria" w:hAnsi="Cambria"/>
          <w:sz w:val="24"/>
          <w:szCs w:val="24"/>
        </w:rPr>
        <w:t>Learn</w:t>
      </w:r>
      <w:r>
        <w:rPr>
          <w:rFonts w:ascii="Cambria" w:hAnsi="Cambria"/>
          <w:sz w:val="24"/>
          <w:szCs w:val="24"/>
        </w:rPr>
        <w:t xml:space="preserve"> </w:t>
      </w:r>
      <w:r w:rsidR="004F45E4">
        <w:rPr>
          <w:rFonts w:ascii="Cambria" w:hAnsi="Cambria"/>
          <w:sz w:val="24"/>
          <w:szCs w:val="24"/>
        </w:rPr>
        <w:t>H</w:t>
      </w:r>
      <w:r>
        <w:rPr>
          <w:rFonts w:ascii="Cambria" w:hAnsi="Cambria"/>
          <w:sz w:val="24"/>
          <w:szCs w:val="24"/>
        </w:rPr>
        <w:t>ow</w:t>
      </w:r>
      <w:ins w:id="50" w:author="Comp" w:date="2017-06-06T09:06:00Z">
        <w:r w:rsidR="0022541E">
          <w:rPr>
            <w:rFonts w:ascii="Cambria" w:hAnsi="Cambria"/>
            <w:sz w:val="24"/>
            <w:szCs w:val="24"/>
          </w:rPr>
          <w:t xml:space="preserve"> the</w:t>
        </w:r>
      </w:ins>
      <w:r>
        <w:rPr>
          <w:rFonts w:ascii="Cambria" w:hAnsi="Cambria"/>
          <w:sz w:val="24"/>
          <w:szCs w:val="24"/>
        </w:rPr>
        <w:t xml:space="preserve"> </w:t>
      </w:r>
      <w:r w:rsidRPr="009E2DBD">
        <w:rPr>
          <w:rFonts w:ascii="Cambria" w:hAnsi="Cambria"/>
          <w:i/>
          <w:sz w:val="24"/>
          <w:szCs w:val="24"/>
        </w:rPr>
        <w:t>Second Step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ins w:id="51" w:author="Comp" w:date="2017-06-06T09:06:00Z">
        <w:r w:rsidR="00F82699">
          <w:rPr>
            <w:rFonts w:ascii="Cambria" w:hAnsi="Cambria"/>
            <w:sz w:val="24"/>
            <w:szCs w:val="24"/>
          </w:rPr>
          <w:t>program</w:t>
        </w:r>
        <w:proofErr w:type="gramEnd"/>
        <w:r w:rsidR="00F82699">
          <w:rPr>
            <w:rFonts w:ascii="Cambria" w:hAnsi="Cambria"/>
            <w:sz w:val="24"/>
            <w:szCs w:val="24"/>
          </w:rPr>
          <w:t xml:space="preserve"> </w:t>
        </w:r>
      </w:ins>
      <w:r w:rsidR="004F45E4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ligns </w:t>
      </w:r>
      <w:r w:rsidR="004F45E4">
        <w:rPr>
          <w:rFonts w:ascii="Cambria" w:hAnsi="Cambria"/>
          <w:sz w:val="24"/>
          <w:szCs w:val="24"/>
        </w:rPr>
        <w:t>W</w:t>
      </w:r>
      <w:r>
        <w:rPr>
          <w:rFonts w:ascii="Cambria" w:hAnsi="Cambria"/>
          <w:sz w:val="24"/>
          <w:szCs w:val="24"/>
        </w:rPr>
        <w:t xml:space="preserve">ith </w:t>
      </w:r>
      <w:r w:rsidR="004F45E4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cademic </w:t>
      </w:r>
      <w:r w:rsidR="004F45E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tandards] </w:t>
      </w:r>
      <w:r w:rsidRPr="006E09AE">
        <w:rPr>
          <w:rFonts w:ascii="Cambria" w:hAnsi="Cambria"/>
          <w:sz w:val="24"/>
          <w:szCs w:val="24"/>
          <w:highlight w:val="yellow"/>
        </w:rPr>
        <w:t>[LINK NEEDED]</w:t>
      </w:r>
    </w:p>
    <w:p w14:paraId="13DC9774" w14:textId="77777777" w:rsidR="00247704" w:rsidRPr="009A196E" w:rsidRDefault="00247704" w:rsidP="00CB4208">
      <w:pPr>
        <w:pStyle w:val="p1"/>
        <w:rPr>
          <w:rFonts w:ascii="Cambria" w:hAnsi="Cambria"/>
          <w:sz w:val="24"/>
          <w:szCs w:val="24"/>
        </w:rPr>
      </w:pPr>
    </w:p>
    <w:p w14:paraId="36FDE27C" w14:textId="77777777" w:rsidR="00CB4208" w:rsidRDefault="00CB4208" w:rsidP="00CB4208">
      <w:pPr>
        <w:pStyle w:val="p1"/>
        <w:rPr>
          <w:rFonts w:ascii="Cambria" w:hAnsi="Cambria"/>
          <w:sz w:val="24"/>
          <w:szCs w:val="24"/>
        </w:rPr>
      </w:pPr>
    </w:p>
    <w:p w14:paraId="5E6EB64D" w14:textId="651A19D9" w:rsidR="00023129" w:rsidRPr="00023129" w:rsidRDefault="00023129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TESTIMONIAL </w:t>
      </w:r>
      <w:r w:rsidRPr="00C05BD7">
        <w:rPr>
          <w:rFonts w:ascii="Cambria" w:hAnsi="Cambria"/>
          <w:sz w:val="24"/>
          <w:szCs w:val="24"/>
          <w:highlight w:val="yellow"/>
        </w:rPr>
        <w:t>[INSERT WHERE APPROPRIATE</w:t>
      </w:r>
      <w:r w:rsidR="00C84BA9" w:rsidRPr="00C05BD7">
        <w:rPr>
          <w:rFonts w:ascii="Cambria" w:hAnsi="Cambria"/>
          <w:sz w:val="24"/>
          <w:szCs w:val="24"/>
          <w:highlight w:val="yellow"/>
        </w:rPr>
        <w:t>]</w:t>
      </w:r>
    </w:p>
    <w:p w14:paraId="78841D0E" w14:textId="77777777" w:rsidR="00023129" w:rsidRPr="00023129" w:rsidRDefault="00023129" w:rsidP="00023129">
      <w:pPr>
        <w:pStyle w:val="p1"/>
        <w:rPr>
          <w:rFonts w:ascii="Cambria" w:hAnsi="Cambria"/>
          <w:i/>
          <w:iCs/>
          <w:sz w:val="24"/>
          <w:szCs w:val="24"/>
        </w:rPr>
      </w:pPr>
      <w:r w:rsidRPr="00023129">
        <w:rPr>
          <w:rFonts w:ascii="Cambria" w:hAnsi="Cambria"/>
          <w:i/>
          <w:iCs/>
          <w:sz w:val="24"/>
          <w:szCs w:val="24"/>
        </w:rPr>
        <w:t>“We want all of our children to feel safe and secure when they come to school and be able to concentrate on getting the best possible education. ‘</w:t>
      </w:r>
      <w:r w:rsidRPr="00F82699">
        <w:rPr>
          <w:rFonts w:ascii="Cambria" w:hAnsi="Cambria"/>
          <w:iCs/>
          <w:sz w:val="24"/>
          <w:szCs w:val="24"/>
          <w:rPrChange w:id="52" w:author="Jeffrey Nosbaum" w:date="2017-06-07T14:11:00Z">
            <w:rPr>
              <w:rFonts w:ascii="Cambria" w:hAnsi="Cambria"/>
              <w:i/>
              <w:iCs/>
              <w:sz w:val="24"/>
              <w:szCs w:val="24"/>
            </w:rPr>
          </w:rPrChange>
        </w:rPr>
        <w:t>Second Step</w:t>
      </w:r>
      <w:r w:rsidRPr="00023129">
        <w:rPr>
          <w:rFonts w:ascii="Cambria" w:hAnsi="Cambria"/>
          <w:i/>
          <w:iCs/>
          <w:sz w:val="24"/>
          <w:szCs w:val="24"/>
        </w:rPr>
        <w:t>’ allowed our school district to have a Pre/K to eighth-grade program, with every school using a common language.”</w:t>
      </w:r>
    </w:p>
    <w:p w14:paraId="7F5B928D" w14:textId="77777777" w:rsidR="00023129" w:rsidRPr="00023129" w:rsidRDefault="00023129" w:rsidP="00023129">
      <w:pPr>
        <w:pStyle w:val="p1"/>
        <w:rPr>
          <w:rFonts w:ascii="Cambria" w:hAnsi="Cambria"/>
          <w:sz w:val="24"/>
          <w:szCs w:val="24"/>
        </w:rPr>
      </w:pPr>
      <w:r w:rsidRPr="00023129">
        <w:rPr>
          <w:rFonts w:ascii="Cambria" w:hAnsi="Cambria"/>
          <w:sz w:val="24"/>
          <w:szCs w:val="24"/>
        </w:rPr>
        <w:br/>
        <w:t>Harry Russell, </w:t>
      </w:r>
      <w:r w:rsidRPr="00023129">
        <w:rPr>
          <w:rFonts w:ascii="Cambria" w:hAnsi="Cambria"/>
          <w:sz w:val="24"/>
          <w:szCs w:val="24"/>
        </w:rPr>
        <w:br/>
        <w:t>Principal of Sugarloaf School</w:t>
      </w:r>
      <w:r w:rsidRPr="00023129">
        <w:rPr>
          <w:rFonts w:ascii="Cambria" w:hAnsi="Cambria"/>
          <w:sz w:val="24"/>
          <w:szCs w:val="24"/>
        </w:rPr>
        <w:br/>
        <w:t>Monroe School District, FL</w:t>
      </w:r>
    </w:p>
    <w:p w14:paraId="1CB5C8A0" w14:textId="77777777" w:rsidR="00023129" w:rsidRDefault="00023129" w:rsidP="00CB4208">
      <w:pPr>
        <w:pStyle w:val="p1"/>
        <w:rPr>
          <w:rFonts w:ascii="Cambria" w:hAnsi="Cambria"/>
          <w:sz w:val="24"/>
          <w:szCs w:val="24"/>
        </w:rPr>
      </w:pPr>
    </w:p>
    <w:p w14:paraId="04DE6112" w14:textId="77777777" w:rsidR="00023129" w:rsidRDefault="00023129" w:rsidP="00CB4208">
      <w:pPr>
        <w:pStyle w:val="p1"/>
        <w:rPr>
          <w:rFonts w:ascii="Cambria" w:hAnsi="Cambria"/>
          <w:sz w:val="24"/>
          <w:szCs w:val="24"/>
        </w:rPr>
      </w:pPr>
    </w:p>
    <w:p w14:paraId="623E92D4" w14:textId="77777777" w:rsidR="00023129" w:rsidRDefault="00023129" w:rsidP="00CB4208">
      <w:pPr>
        <w:pStyle w:val="p1"/>
        <w:rPr>
          <w:rFonts w:ascii="Cambria" w:hAnsi="Cambria"/>
          <w:sz w:val="24"/>
          <w:szCs w:val="24"/>
        </w:rPr>
      </w:pPr>
    </w:p>
    <w:p w14:paraId="1593BE10" w14:textId="77777777" w:rsidR="00023129" w:rsidRPr="009A196E" w:rsidRDefault="00023129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1ED61019" w14:textId="77777777" w:rsidR="00830182" w:rsidRPr="00052ADD" w:rsidRDefault="00830182" w:rsidP="00830182">
      <w:pPr>
        <w:pStyle w:val="p1"/>
        <w:rPr>
          <w:rFonts w:ascii="Cambria" w:hAnsi="Cambria"/>
          <w:b/>
          <w:sz w:val="24"/>
          <w:szCs w:val="24"/>
        </w:rPr>
      </w:pPr>
      <w:r w:rsidRPr="00052ADD">
        <w:rPr>
          <w:rFonts w:ascii="Cambria" w:hAnsi="Cambria"/>
          <w:b/>
          <w:sz w:val="24"/>
          <w:szCs w:val="24"/>
        </w:rPr>
        <w:t>Learn More About Social-Emotional Learning</w:t>
      </w:r>
    </w:p>
    <w:p w14:paraId="15345D4F" w14:textId="77777777" w:rsidR="00830182" w:rsidRPr="00052ADD" w:rsidRDefault="00830182" w:rsidP="00830182">
      <w:pPr>
        <w:pStyle w:val="p1"/>
        <w:rPr>
          <w:rFonts w:ascii="Cambria" w:hAnsi="Cambria"/>
          <w:sz w:val="24"/>
          <w:szCs w:val="24"/>
        </w:rPr>
      </w:pPr>
      <w:r w:rsidRPr="00052ADD">
        <w:rPr>
          <w:rFonts w:ascii="Cambria" w:hAnsi="Cambria"/>
          <w:sz w:val="24"/>
          <w:szCs w:val="24"/>
        </w:rPr>
        <w:t xml:space="preserve">Discover the importance </w:t>
      </w:r>
      <w:r>
        <w:rPr>
          <w:rFonts w:ascii="Cambria" w:hAnsi="Cambria"/>
          <w:sz w:val="24"/>
          <w:szCs w:val="24"/>
        </w:rPr>
        <w:t xml:space="preserve">of </w:t>
      </w:r>
      <w:r w:rsidRPr="00052ADD">
        <w:rPr>
          <w:rFonts w:ascii="Cambria" w:hAnsi="Cambria"/>
          <w:sz w:val="24"/>
          <w:szCs w:val="24"/>
        </w:rPr>
        <w:t>SEL in the classroom. By building skills in the classroom, we build skills for life.</w:t>
      </w:r>
    </w:p>
    <w:p w14:paraId="14EC6B74" w14:textId="77777777" w:rsidR="00830182" w:rsidRPr="00052ADD" w:rsidRDefault="00830182" w:rsidP="00830182">
      <w:pPr>
        <w:pStyle w:val="p1"/>
        <w:rPr>
          <w:rFonts w:ascii="Cambria" w:hAnsi="Cambria"/>
          <w:sz w:val="24"/>
          <w:szCs w:val="24"/>
        </w:rPr>
      </w:pPr>
    </w:p>
    <w:p w14:paraId="4CE30D1E" w14:textId="77777777" w:rsidR="00830182" w:rsidRPr="00052ADD" w:rsidRDefault="00830182" w:rsidP="00830182">
      <w:pPr>
        <w:pStyle w:val="p1"/>
        <w:rPr>
          <w:rFonts w:ascii="Cambria" w:hAnsi="Cambria"/>
          <w:color w:val="auto"/>
          <w:sz w:val="24"/>
          <w:szCs w:val="24"/>
        </w:rPr>
      </w:pPr>
      <w:r w:rsidRPr="00052ADD">
        <w:rPr>
          <w:rFonts w:ascii="Cambria" w:hAnsi="Cambria"/>
          <w:color w:val="auto"/>
          <w:sz w:val="24"/>
          <w:szCs w:val="24"/>
        </w:rPr>
        <w:t>[</w:t>
      </w:r>
      <w:r>
        <w:rPr>
          <w:rFonts w:ascii="Cambria" w:hAnsi="Cambria"/>
          <w:color w:val="auto"/>
          <w:sz w:val="24"/>
          <w:szCs w:val="24"/>
        </w:rPr>
        <w:t xml:space="preserve">Learn More] </w:t>
      </w:r>
      <w:r w:rsidRPr="00052ADD">
        <w:rPr>
          <w:rFonts w:ascii="Cambria" w:hAnsi="Cambria"/>
          <w:color w:val="auto"/>
          <w:sz w:val="24"/>
          <w:szCs w:val="24"/>
          <w:highlight w:val="yellow"/>
        </w:rPr>
        <w:t>[LINK TO ‘What is SEL’ PAGE NEEDED]</w:t>
      </w:r>
    </w:p>
    <w:p w14:paraId="6FA88200" w14:textId="77777777" w:rsidR="00CB4208" w:rsidRPr="009A196E" w:rsidRDefault="00CB4208" w:rsidP="00CB4208">
      <w:pPr>
        <w:pStyle w:val="p1"/>
        <w:rPr>
          <w:rFonts w:ascii="Cambria" w:hAnsi="Cambria"/>
          <w:sz w:val="24"/>
          <w:szCs w:val="24"/>
        </w:rPr>
      </w:pPr>
    </w:p>
    <w:p w14:paraId="5D899069" w14:textId="77777777" w:rsidR="004A2EBF" w:rsidRPr="009A196E" w:rsidRDefault="004A2EBF" w:rsidP="00CB4208">
      <w:pPr>
        <w:pStyle w:val="p1"/>
        <w:rPr>
          <w:rFonts w:ascii="Cambria" w:hAnsi="Cambria"/>
          <w:sz w:val="24"/>
          <w:szCs w:val="24"/>
        </w:rPr>
      </w:pPr>
    </w:p>
    <w:p w14:paraId="786F2F9F" w14:textId="77777777" w:rsidR="00AC6DA9" w:rsidRPr="009A196E" w:rsidRDefault="00AC6DA9" w:rsidP="00CB4208">
      <w:pPr>
        <w:pStyle w:val="p1"/>
        <w:rPr>
          <w:rFonts w:ascii="Cambria" w:hAnsi="Cambria"/>
          <w:sz w:val="24"/>
          <w:szCs w:val="24"/>
        </w:rPr>
      </w:pPr>
    </w:p>
    <w:p w14:paraId="5C82DAD3" w14:textId="72CAB720" w:rsidR="00AC6DA9" w:rsidRPr="009A196E" w:rsidRDefault="00AC6DA9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How</w:t>
      </w:r>
      <w:ins w:id="53" w:author="Comp" w:date="2017-06-06T09:07:00Z">
        <w:r w:rsidR="0022541E">
          <w:rPr>
            <w:rFonts w:ascii="Cambria" w:hAnsi="Cambria"/>
            <w:b/>
            <w:sz w:val="24"/>
            <w:szCs w:val="24"/>
          </w:rPr>
          <w:t xml:space="preserve"> the</w:t>
        </w:r>
      </w:ins>
      <w:r w:rsidRPr="009A196E">
        <w:rPr>
          <w:rFonts w:ascii="Cambria" w:hAnsi="Cambria"/>
          <w:b/>
          <w:sz w:val="24"/>
          <w:szCs w:val="24"/>
        </w:rPr>
        <w:t xml:space="preserve"> </w:t>
      </w:r>
      <w:r w:rsidR="001F4A54" w:rsidRPr="00E75886">
        <w:rPr>
          <w:rFonts w:ascii="Cambria" w:hAnsi="Cambria"/>
          <w:b/>
          <w:i/>
          <w:sz w:val="24"/>
          <w:szCs w:val="24"/>
        </w:rPr>
        <w:t>Second Step</w:t>
      </w:r>
      <w:r w:rsidR="00B24148" w:rsidRPr="009A196E">
        <w:rPr>
          <w:rFonts w:ascii="Cambria" w:hAnsi="Cambria"/>
          <w:b/>
          <w:sz w:val="24"/>
          <w:szCs w:val="24"/>
        </w:rPr>
        <w:t xml:space="preserve"> </w:t>
      </w:r>
      <w:ins w:id="54" w:author="Comp" w:date="2017-06-06T09:07:00Z">
        <w:r w:rsidR="0022541E">
          <w:rPr>
            <w:rFonts w:ascii="Cambria" w:hAnsi="Cambria"/>
            <w:b/>
            <w:sz w:val="24"/>
            <w:szCs w:val="24"/>
          </w:rPr>
          <w:t xml:space="preserve">Program </w:t>
        </w:r>
      </w:ins>
      <w:r w:rsidR="00B24148" w:rsidRPr="009A196E">
        <w:rPr>
          <w:rFonts w:ascii="Cambria" w:hAnsi="Cambria"/>
          <w:b/>
          <w:sz w:val="24"/>
          <w:szCs w:val="24"/>
        </w:rPr>
        <w:t>Works</w:t>
      </w:r>
    </w:p>
    <w:p w14:paraId="2B0486CF" w14:textId="77777777" w:rsidR="00215EE8" w:rsidRDefault="00215EE8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5A830754" w14:textId="290019B3" w:rsidR="0005103E" w:rsidRDefault="0005103E" w:rsidP="00CB4208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View the Overview </w:t>
      </w:r>
      <w:r w:rsidR="006B4C0F">
        <w:rPr>
          <w:rFonts w:ascii="Cambria" w:hAnsi="Cambria"/>
          <w:b/>
          <w:sz w:val="24"/>
          <w:szCs w:val="24"/>
        </w:rPr>
        <w:t>V</w:t>
      </w:r>
      <w:r>
        <w:rPr>
          <w:rFonts w:ascii="Cambria" w:hAnsi="Cambria"/>
          <w:b/>
          <w:sz w:val="24"/>
          <w:szCs w:val="24"/>
        </w:rPr>
        <w:t>ideo</w:t>
      </w:r>
    </w:p>
    <w:p w14:paraId="42B2A4D2" w14:textId="25864318" w:rsidR="0005103E" w:rsidRPr="006B4C0F" w:rsidRDefault="0005103E" w:rsidP="00CB4208">
      <w:pPr>
        <w:pStyle w:val="p1"/>
        <w:rPr>
          <w:rFonts w:ascii="Cambria" w:hAnsi="Cambria"/>
          <w:sz w:val="24"/>
          <w:szCs w:val="24"/>
        </w:rPr>
      </w:pPr>
      <w:r w:rsidRPr="006B4C0F">
        <w:rPr>
          <w:rFonts w:ascii="Cambria" w:hAnsi="Cambria"/>
          <w:sz w:val="24"/>
          <w:szCs w:val="24"/>
        </w:rPr>
        <w:t xml:space="preserve">[Watch Now] </w:t>
      </w:r>
      <w:r w:rsidRPr="006B4C0F">
        <w:rPr>
          <w:rFonts w:ascii="Cambria" w:hAnsi="Cambria"/>
          <w:sz w:val="24"/>
          <w:szCs w:val="24"/>
          <w:highlight w:val="yellow"/>
        </w:rPr>
        <w:t>[LINK NEEDED]</w:t>
      </w:r>
    </w:p>
    <w:p w14:paraId="6FBD0D43" w14:textId="77777777" w:rsidR="0005103E" w:rsidRPr="009A196E" w:rsidRDefault="0005103E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6CD654F9" w14:textId="77777777" w:rsidR="00215EE8" w:rsidRDefault="00215EE8" w:rsidP="00CB4208">
      <w:pPr>
        <w:pStyle w:val="p1"/>
        <w:rPr>
          <w:rFonts w:ascii="Cambria" w:hAnsi="Cambria"/>
          <w:sz w:val="24"/>
          <w:szCs w:val="24"/>
        </w:rPr>
      </w:pPr>
    </w:p>
    <w:p w14:paraId="02CFF5AB" w14:textId="0ABD13F1" w:rsidR="0039598F" w:rsidRPr="00995213" w:rsidRDefault="0039598F" w:rsidP="00CB4208">
      <w:pPr>
        <w:pStyle w:val="p1"/>
        <w:rPr>
          <w:rFonts w:ascii="Cambria" w:hAnsi="Cambria"/>
          <w:b/>
          <w:sz w:val="24"/>
          <w:szCs w:val="24"/>
        </w:rPr>
      </w:pPr>
      <w:r w:rsidRPr="00995213">
        <w:rPr>
          <w:rFonts w:ascii="Cambria" w:hAnsi="Cambria"/>
          <w:b/>
          <w:sz w:val="24"/>
          <w:szCs w:val="24"/>
        </w:rPr>
        <w:t>What’s in a Kit?</w:t>
      </w:r>
    </w:p>
    <w:p w14:paraId="7F10471B" w14:textId="77777777" w:rsidR="0039598F" w:rsidRPr="009A196E" w:rsidRDefault="0039598F" w:rsidP="00CB4208">
      <w:pPr>
        <w:pStyle w:val="p1"/>
        <w:rPr>
          <w:rFonts w:ascii="Cambria" w:hAnsi="Cambria"/>
          <w:sz w:val="24"/>
          <w:szCs w:val="24"/>
        </w:rPr>
      </w:pPr>
    </w:p>
    <w:p w14:paraId="4BAE21C9" w14:textId="0C3745A9" w:rsidR="00215EE8" w:rsidRPr="009A196E" w:rsidRDefault="00995213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See our Grade 4 Kit</w:t>
      </w:r>
    </w:p>
    <w:p w14:paraId="4E2FA016" w14:textId="2C710F56" w:rsidR="00215EE8" w:rsidRPr="00995213" w:rsidRDefault="00995213" w:rsidP="00CB4208">
      <w:pPr>
        <w:pStyle w:val="p1"/>
        <w:rPr>
          <w:rFonts w:ascii="Cambria" w:hAnsi="Cambria"/>
          <w:b/>
          <w:color w:val="auto"/>
          <w:sz w:val="24"/>
          <w:szCs w:val="24"/>
        </w:rPr>
      </w:pPr>
      <w:r w:rsidRPr="00995213">
        <w:rPr>
          <w:rFonts w:ascii="Cambria" w:hAnsi="Cambria"/>
          <w:color w:val="auto"/>
          <w:sz w:val="24"/>
          <w:szCs w:val="24"/>
        </w:rPr>
        <w:t>[</w:t>
      </w:r>
      <w:r w:rsidR="00215EE8" w:rsidRPr="00995213">
        <w:rPr>
          <w:rFonts w:ascii="Cambria" w:hAnsi="Cambria"/>
          <w:color w:val="auto"/>
          <w:sz w:val="24"/>
          <w:szCs w:val="24"/>
        </w:rPr>
        <w:t>Watch Now</w:t>
      </w:r>
      <w:r w:rsidRPr="00995213">
        <w:rPr>
          <w:rFonts w:ascii="Cambria" w:hAnsi="Cambria"/>
          <w:color w:val="auto"/>
          <w:sz w:val="24"/>
          <w:szCs w:val="24"/>
        </w:rPr>
        <w:t xml:space="preserve">] </w:t>
      </w:r>
      <w:r w:rsidRPr="00995213">
        <w:rPr>
          <w:rFonts w:ascii="Cambria" w:hAnsi="Cambria"/>
          <w:color w:val="auto"/>
          <w:sz w:val="24"/>
          <w:szCs w:val="24"/>
          <w:highlight w:val="yellow"/>
        </w:rPr>
        <w:t>[LINK NEEDED]</w:t>
      </w:r>
    </w:p>
    <w:p w14:paraId="6D101A54" w14:textId="77777777" w:rsidR="00CB4208" w:rsidRPr="009A196E" w:rsidRDefault="00CB4208" w:rsidP="00CB4208">
      <w:pPr>
        <w:pStyle w:val="p1"/>
        <w:rPr>
          <w:rFonts w:ascii="Cambria" w:hAnsi="Cambria"/>
          <w:sz w:val="24"/>
          <w:szCs w:val="24"/>
        </w:rPr>
      </w:pPr>
    </w:p>
    <w:p w14:paraId="203B850B" w14:textId="77777777" w:rsidR="00283E27" w:rsidRDefault="00283E27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2D218EC7" w14:textId="77777777" w:rsidR="00716620" w:rsidRDefault="00716620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7B6F30E5" w14:textId="65E03BBD" w:rsidR="00716620" w:rsidRDefault="00716620" w:rsidP="00CB4208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A Closer Look </w:t>
      </w:r>
      <w:ins w:id="55" w:author="Comp" w:date="2017-06-06T09:07:00Z">
        <w:r w:rsidR="0022541E">
          <w:rPr>
            <w:rFonts w:ascii="Cambria" w:hAnsi="Cambria"/>
            <w:b/>
            <w:sz w:val="24"/>
            <w:szCs w:val="24"/>
          </w:rPr>
          <w:t>a</w:t>
        </w:r>
      </w:ins>
      <w:del w:id="56" w:author="Comp" w:date="2017-06-06T09:07:00Z">
        <w:r w:rsidDel="0022541E">
          <w:rPr>
            <w:rFonts w:ascii="Cambria" w:hAnsi="Cambria"/>
            <w:b/>
            <w:sz w:val="24"/>
            <w:szCs w:val="24"/>
          </w:rPr>
          <w:delText>A</w:delText>
        </w:r>
      </w:del>
      <w:r>
        <w:rPr>
          <w:rFonts w:ascii="Cambria" w:hAnsi="Cambria"/>
          <w:b/>
          <w:sz w:val="24"/>
          <w:szCs w:val="24"/>
        </w:rPr>
        <w:t>t Our Classroom Kits</w:t>
      </w:r>
    </w:p>
    <w:p w14:paraId="00DCCE7B" w14:textId="77777777" w:rsidR="00B24148" w:rsidRPr="009A196E" w:rsidRDefault="00B24148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4D5693D2" w14:textId="7121BAE5" w:rsidR="00197239" w:rsidRDefault="00B672A6" w:rsidP="00CB4208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Weekly </w:t>
      </w:r>
      <w:r w:rsidR="00197239" w:rsidRPr="009A196E">
        <w:rPr>
          <w:rFonts w:ascii="Cambria" w:hAnsi="Cambria"/>
          <w:b/>
          <w:sz w:val="24"/>
          <w:szCs w:val="24"/>
        </w:rPr>
        <w:t>Lesson Card</w:t>
      </w:r>
      <w:r w:rsidR="000322BA">
        <w:rPr>
          <w:rFonts w:ascii="Cambria" w:hAnsi="Cambria"/>
          <w:b/>
          <w:sz w:val="24"/>
          <w:szCs w:val="24"/>
        </w:rPr>
        <w:t>s</w:t>
      </w:r>
    </w:p>
    <w:p w14:paraId="32A49FD2" w14:textId="2F15111E" w:rsidR="00B672A6" w:rsidRPr="000322BA" w:rsidRDefault="00B672A6" w:rsidP="00B672A6">
      <w:pPr>
        <w:pStyle w:val="p1"/>
        <w:rPr>
          <w:rFonts w:ascii="Cambria" w:hAnsi="Cambria"/>
          <w:sz w:val="24"/>
          <w:szCs w:val="24"/>
        </w:rPr>
      </w:pPr>
      <w:r w:rsidRPr="000322BA">
        <w:rPr>
          <w:rFonts w:ascii="Cambria" w:hAnsi="Cambria"/>
          <w:sz w:val="24"/>
          <w:szCs w:val="24"/>
        </w:rPr>
        <w:t xml:space="preserve">It all starts here. </w:t>
      </w:r>
      <w:del w:id="57" w:author="Comp" w:date="2017-06-06T09:07:00Z">
        <w:r w:rsidRPr="000322BA" w:rsidDel="0022541E">
          <w:rPr>
            <w:rFonts w:ascii="Cambria" w:hAnsi="Cambria"/>
            <w:sz w:val="24"/>
            <w:szCs w:val="24"/>
          </w:rPr>
          <w:delText>The lesson</w:delText>
        </w:r>
        <w:r w:rsidR="006C6F47" w:rsidDel="0022541E">
          <w:rPr>
            <w:rFonts w:ascii="Cambria" w:hAnsi="Cambria"/>
            <w:sz w:val="24"/>
            <w:szCs w:val="24"/>
          </w:rPr>
          <w:delText xml:space="preserve">s </w:delText>
        </w:r>
        <w:r w:rsidRPr="000322BA" w:rsidDel="0022541E">
          <w:rPr>
            <w:rFonts w:ascii="Cambria" w:hAnsi="Cambria"/>
            <w:sz w:val="24"/>
            <w:szCs w:val="24"/>
          </w:rPr>
          <w:delText>are</w:delText>
        </w:r>
      </w:del>
      <w:ins w:id="58" w:author="Comp" w:date="2017-06-06T09:07:00Z">
        <w:r w:rsidR="0022541E">
          <w:rPr>
            <w:rFonts w:ascii="Cambria" w:hAnsi="Cambria"/>
            <w:sz w:val="24"/>
            <w:szCs w:val="24"/>
          </w:rPr>
          <w:t>Each</w:t>
        </w:r>
      </w:ins>
      <w:r w:rsidRPr="000322BA">
        <w:rPr>
          <w:rFonts w:ascii="Cambria" w:hAnsi="Cambria"/>
          <w:sz w:val="24"/>
          <w:szCs w:val="24"/>
        </w:rPr>
        <w:t xml:space="preserve"> weekly</w:t>
      </w:r>
      <w:r w:rsidR="00D14FDD">
        <w:rPr>
          <w:rFonts w:ascii="Cambria" w:hAnsi="Cambria"/>
          <w:sz w:val="24"/>
          <w:szCs w:val="24"/>
        </w:rPr>
        <w:t xml:space="preserve"> </w:t>
      </w:r>
      <w:ins w:id="59" w:author="Comp" w:date="2017-06-06T09:08:00Z">
        <w:r w:rsidR="0022541E">
          <w:rPr>
            <w:rFonts w:ascii="Cambria" w:hAnsi="Cambria"/>
            <w:sz w:val="24"/>
            <w:szCs w:val="24"/>
          </w:rPr>
          <w:t>lesson is</w:t>
        </w:r>
      </w:ins>
      <w:del w:id="60" w:author="Comp" w:date="2017-06-06T09:08:00Z">
        <w:r w:rsidR="00D14FDD" w:rsidDel="0022541E">
          <w:rPr>
            <w:rFonts w:ascii="Cambria" w:hAnsi="Cambria"/>
            <w:sz w:val="24"/>
            <w:szCs w:val="24"/>
          </w:rPr>
          <w:delText>and</w:delText>
        </w:r>
      </w:del>
      <w:del w:id="61" w:author="Comp" w:date="2017-06-06T09:10:00Z">
        <w:r w:rsidRPr="000322BA" w:rsidDel="0022541E">
          <w:rPr>
            <w:rFonts w:ascii="Cambria" w:hAnsi="Cambria"/>
            <w:sz w:val="24"/>
            <w:szCs w:val="24"/>
          </w:rPr>
          <w:delText xml:space="preserve"> are </w:delText>
        </w:r>
      </w:del>
      <w:del w:id="62" w:author="Comp" w:date="2017-06-06T09:07:00Z">
        <w:r w:rsidRPr="000322BA" w:rsidDel="0022541E">
          <w:rPr>
            <w:rFonts w:ascii="Cambria" w:hAnsi="Cambria"/>
            <w:sz w:val="24"/>
            <w:szCs w:val="24"/>
          </w:rPr>
          <w:delText xml:space="preserve">entirely </w:delText>
        </w:r>
      </w:del>
      <w:ins w:id="63" w:author="Comp" w:date="2017-06-06T09:11:00Z">
        <w:r w:rsidR="0022541E">
          <w:rPr>
            <w:rFonts w:ascii="Cambria" w:hAnsi="Cambria"/>
            <w:sz w:val="24"/>
            <w:szCs w:val="24"/>
          </w:rPr>
          <w:t xml:space="preserve"> </w:t>
        </w:r>
      </w:ins>
      <w:ins w:id="64" w:author="Comp" w:date="2017-06-06T09:07:00Z">
        <w:r w:rsidR="0022541E">
          <w:rPr>
            <w:rFonts w:ascii="Cambria" w:hAnsi="Cambria"/>
            <w:sz w:val="24"/>
            <w:szCs w:val="24"/>
          </w:rPr>
          <w:t>fully</w:t>
        </w:r>
        <w:r w:rsidR="0022541E" w:rsidRPr="000322BA">
          <w:rPr>
            <w:rFonts w:ascii="Cambria" w:hAnsi="Cambria"/>
            <w:sz w:val="24"/>
            <w:szCs w:val="24"/>
          </w:rPr>
          <w:t xml:space="preserve"> </w:t>
        </w:r>
      </w:ins>
      <w:r w:rsidRPr="000322BA">
        <w:rPr>
          <w:rFonts w:ascii="Cambria" w:hAnsi="Cambria"/>
          <w:sz w:val="24"/>
          <w:szCs w:val="24"/>
        </w:rPr>
        <w:t xml:space="preserve">scripted to make teaching </w:t>
      </w:r>
      <w:del w:id="65" w:author="Comp" w:date="2017-06-06T09:08:00Z">
        <w:r w:rsidRPr="000322BA" w:rsidDel="0022541E">
          <w:rPr>
            <w:rFonts w:ascii="Cambria" w:hAnsi="Cambria"/>
            <w:sz w:val="24"/>
            <w:szCs w:val="24"/>
          </w:rPr>
          <w:delText>the lessons</w:delText>
        </w:r>
      </w:del>
      <w:ins w:id="66" w:author="Comp" w:date="2017-06-06T09:08:00Z">
        <w:r w:rsidR="0022541E">
          <w:rPr>
            <w:rFonts w:ascii="Cambria" w:hAnsi="Cambria"/>
            <w:sz w:val="24"/>
            <w:szCs w:val="24"/>
          </w:rPr>
          <w:t>it</w:t>
        </w:r>
      </w:ins>
      <w:r w:rsidRPr="000322BA">
        <w:rPr>
          <w:rFonts w:ascii="Cambria" w:hAnsi="Cambria"/>
          <w:sz w:val="24"/>
          <w:szCs w:val="24"/>
        </w:rPr>
        <w:t xml:space="preserve"> as easy as possible. You can teach the </w:t>
      </w:r>
      <w:r w:rsidRPr="000322BA">
        <w:rPr>
          <w:rFonts w:ascii="Cambria" w:hAnsi="Cambria"/>
          <w:i/>
          <w:iCs/>
          <w:sz w:val="24"/>
          <w:szCs w:val="24"/>
        </w:rPr>
        <w:t>Second Step</w:t>
      </w:r>
      <w:r w:rsidRPr="000322BA">
        <w:rPr>
          <w:rFonts w:ascii="Cambria" w:hAnsi="Cambria"/>
          <w:sz w:val="24"/>
          <w:szCs w:val="24"/>
        </w:rPr>
        <w:t> </w:t>
      </w:r>
      <w:ins w:id="67" w:author="Comp" w:date="2017-06-06T09:07:00Z">
        <w:r w:rsidR="0022541E">
          <w:rPr>
            <w:rFonts w:ascii="Cambria" w:hAnsi="Cambria"/>
            <w:sz w:val="24"/>
            <w:szCs w:val="24"/>
          </w:rPr>
          <w:t>P</w:t>
        </w:r>
      </w:ins>
      <w:del w:id="68" w:author="Comp" w:date="2017-06-06T09:07:00Z">
        <w:r w:rsidRPr="000322BA" w:rsidDel="0022541E">
          <w:rPr>
            <w:rFonts w:ascii="Cambria" w:hAnsi="Cambria"/>
            <w:sz w:val="24"/>
            <w:szCs w:val="24"/>
          </w:rPr>
          <w:delText>p</w:delText>
        </w:r>
      </w:del>
      <w:r w:rsidRPr="000322BA">
        <w:rPr>
          <w:rFonts w:ascii="Cambria" w:hAnsi="Cambria"/>
          <w:sz w:val="24"/>
          <w:szCs w:val="24"/>
        </w:rPr>
        <w:t>rogram right out of the box!</w:t>
      </w:r>
    </w:p>
    <w:p w14:paraId="6A3D06D4" w14:textId="26FD6CD5" w:rsidR="009D66CF" w:rsidRDefault="009D66CF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[Weekly Lesson Card </w:t>
      </w:r>
      <w:ins w:id="69" w:author="Comp" w:date="2017-06-06T09:10:00Z">
        <w:r w:rsidR="0022541E">
          <w:rPr>
            <w:rFonts w:ascii="Cambria" w:hAnsi="Cambria"/>
            <w:sz w:val="24"/>
            <w:szCs w:val="24"/>
          </w:rPr>
          <w:t>f</w:t>
        </w:r>
      </w:ins>
      <w:del w:id="70" w:author="Comp" w:date="2017-06-06T09:10:00Z">
        <w:r w:rsidDel="0022541E">
          <w:rPr>
            <w:rFonts w:ascii="Cambria" w:hAnsi="Cambria"/>
            <w:sz w:val="24"/>
            <w:szCs w:val="24"/>
          </w:rPr>
          <w:delText>F</w:delText>
        </w:r>
      </w:del>
      <w:r>
        <w:rPr>
          <w:rFonts w:ascii="Cambria" w:hAnsi="Cambria"/>
          <w:sz w:val="24"/>
          <w:szCs w:val="24"/>
        </w:rPr>
        <w:t xml:space="preserve">rom </w:t>
      </w:r>
      <w:ins w:id="71" w:author="Comp" w:date="2017-06-06T09:07:00Z">
        <w:r w:rsidR="0022541E">
          <w:rPr>
            <w:rFonts w:ascii="Cambria" w:hAnsi="Cambria"/>
            <w:sz w:val="24"/>
            <w:szCs w:val="24"/>
          </w:rPr>
          <w:t>t</w:t>
        </w:r>
      </w:ins>
      <w:del w:id="72" w:author="Comp" w:date="2017-06-06T09:07:00Z">
        <w:r w:rsidDel="0022541E">
          <w:rPr>
            <w:rFonts w:ascii="Cambria" w:hAnsi="Cambria"/>
            <w:sz w:val="24"/>
            <w:szCs w:val="24"/>
          </w:rPr>
          <w:delText>T</w:delText>
        </w:r>
      </w:del>
      <w:r>
        <w:rPr>
          <w:rFonts w:ascii="Cambria" w:hAnsi="Cambria"/>
          <w:sz w:val="24"/>
          <w:szCs w:val="24"/>
        </w:rPr>
        <w:t xml:space="preserve">he Grade 2 </w:t>
      </w:r>
      <w:ins w:id="73" w:author="Jeffrey Nosbaum" w:date="2017-06-07T14:12:00Z">
        <w:r w:rsidR="00F82699">
          <w:rPr>
            <w:rFonts w:ascii="Cambria" w:hAnsi="Cambria"/>
            <w:sz w:val="24"/>
            <w:szCs w:val="24"/>
          </w:rPr>
          <w:t>k</w:t>
        </w:r>
      </w:ins>
      <w:del w:id="74" w:author="Jeffrey Nosbaum" w:date="2017-06-07T14:12:00Z">
        <w:r w:rsidDel="00F82699">
          <w:rPr>
            <w:rFonts w:ascii="Cambria" w:hAnsi="Cambria"/>
            <w:sz w:val="24"/>
            <w:szCs w:val="24"/>
          </w:rPr>
          <w:delText>K</w:delText>
        </w:r>
      </w:del>
      <w:r>
        <w:rPr>
          <w:rFonts w:ascii="Cambria" w:hAnsi="Cambria"/>
          <w:sz w:val="24"/>
          <w:szCs w:val="24"/>
        </w:rPr>
        <w:t xml:space="preserve">it] </w:t>
      </w:r>
      <w:r w:rsidRPr="00337229">
        <w:rPr>
          <w:rFonts w:ascii="Cambria" w:hAnsi="Cambria"/>
          <w:sz w:val="24"/>
          <w:szCs w:val="24"/>
          <w:highlight w:val="yellow"/>
        </w:rPr>
        <w:t>[LINK NEEDED</w:t>
      </w:r>
      <w:r w:rsidR="00337229" w:rsidRPr="00337229">
        <w:rPr>
          <w:rFonts w:ascii="Cambria" w:hAnsi="Cambria"/>
          <w:sz w:val="24"/>
          <w:szCs w:val="24"/>
          <w:highlight w:val="yellow"/>
        </w:rPr>
        <w:t>]</w:t>
      </w:r>
    </w:p>
    <w:p w14:paraId="423BF4F1" w14:textId="64532C4E" w:rsidR="009D66CF" w:rsidRDefault="006C6F47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[Lesson Sample </w:t>
      </w:r>
      <w:ins w:id="75" w:author="Comp" w:date="2017-06-06T09:10:00Z">
        <w:r w:rsidR="0022541E">
          <w:rPr>
            <w:rFonts w:ascii="Cambria" w:hAnsi="Cambria"/>
            <w:sz w:val="24"/>
            <w:szCs w:val="24"/>
          </w:rPr>
          <w:t>f</w:t>
        </w:r>
      </w:ins>
      <w:del w:id="76" w:author="Comp" w:date="2017-06-06T09:10:00Z">
        <w:r w:rsidDel="0022541E">
          <w:rPr>
            <w:rFonts w:ascii="Cambria" w:hAnsi="Cambria"/>
            <w:sz w:val="24"/>
            <w:szCs w:val="24"/>
          </w:rPr>
          <w:delText>F</w:delText>
        </w:r>
      </w:del>
      <w:r>
        <w:rPr>
          <w:rFonts w:ascii="Cambria" w:hAnsi="Cambria"/>
          <w:sz w:val="24"/>
          <w:szCs w:val="24"/>
        </w:rPr>
        <w:t xml:space="preserve">rom </w:t>
      </w:r>
      <w:ins w:id="77" w:author="Comp" w:date="2017-06-06T09:07:00Z">
        <w:r w:rsidR="0022541E">
          <w:rPr>
            <w:rFonts w:ascii="Cambria" w:hAnsi="Cambria"/>
            <w:sz w:val="24"/>
            <w:szCs w:val="24"/>
          </w:rPr>
          <w:t>t</w:t>
        </w:r>
      </w:ins>
      <w:del w:id="78" w:author="Comp" w:date="2017-06-06T09:07:00Z">
        <w:r w:rsidDel="0022541E">
          <w:rPr>
            <w:rFonts w:ascii="Cambria" w:hAnsi="Cambria"/>
            <w:sz w:val="24"/>
            <w:szCs w:val="24"/>
          </w:rPr>
          <w:delText>T</w:delText>
        </w:r>
      </w:del>
      <w:r>
        <w:rPr>
          <w:rFonts w:ascii="Cambria" w:hAnsi="Cambria"/>
          <w:sz w:val="24"/>
          <w:szCs w:val="24"/>
        </w:rPr>
        <w:t xml:space="preserve">he Grade 4 </w:t>
      </w:r>
      <w:ins w:id="79" w:author="Jeffrey Nosbaum" w:date="2017-06-07T14:12:00Z">
        <w:r w:rsidR="00F82699">
          <w:rPr>
            <w:rFonts w:ascii="Cambria" w:hAnsi="Cambria"/>
            <w:sz w:val="24"/>
            <w:szCs w:val="24"/>
          </w:rPr>
          <w:t>k</w:t>
        </w:r>
      </w:ins>
      <w:del w:id="80" w:author="Jeffrey Nosbaum" w:date="2017-06-07T14:12:00Z">
        <w:r w:rsidDel="00F82699">
          <w:rPr>
            <w:rFonts w:ascii="Cambria" w:hAnsi="Cambria"/>
            <w:sz w:val="24"/>
            <w:szCs w:val="24"/>
          </w:rPr>
          <w:delText>K</w:delText>
        </w:r>
      </w:del>
      <w:r>
        <w:rPr>
          <w:rFonts w:ascii="Cambria" w:hAnsi="Cambria"/>
          <w:sz w:val="24"/>
          <w:szCs w:val="24"/>
        </w:rPr>
        <w:t>it] [IF POSSIBLE, LINK NEEDED]</w:t>
      </w:r>
    </w:p>
    <w:p w14:paraId="11309A0B" w14:textId="77777777" w:rsidR="009D66CF" w:rsidRPr="009A196E" w:rsidRDefault="009D66CF" w:rsidP="00CB4208">
      <w:pPr>
        <w:pStyle w:val="p1"/>
        <w:rPr>
          <w:rFonts w:ascii="Cambria" w:hAnsi="Cambria"/>
          <w:sz w:val="24"/>
          <w:szCs w:val="24"/>
        </w:rPr>
      </w:pPr>
    </w:p>
    <w:p w14:paraId="1A263658" w14:textId="6C462CD2" w:rsidR="00197239" w:rsidRDefault="008F6192" w:rsidP="00CB4208">
      <w:pPr>
        <w:pStyle w:val="p1"/>
        <w:rPr>
          <w:rFonts w:ascii="Cambria" w:hAnsi="Cambria"/>
          <w:b/>
          <w:sz w:val="24"/>
          <w:szCs w:val="24"/>
        </w:rPr>
      </w:pPr>
      <w:del w:id="81" w:author="Jeffrey Nosbaum" w:date="2017-06-07T14:13:00Z">
        <w:r w:rsidDel="00F82699">
          <w:rPr>
            <w:rFonts w:ascii="Cambria" w:hAnsi="Cambria"/>
            <w:b/>
            <w:sz w:val="24"/>
            <w:szCs w:val="24"/>
          </w:rPr>
          <w:delText>Follow</w:delText>
        </w:r>
        <w:r w:rsidR="00FF0DE3" w:rsidRPr="009A196E" w:rsidDel="00F82699">
          <w:rPr>
            <w:rFonts w:ascii="Cambria" w:hAnsi="Cambria"/>
            <w:b/>
            <w:sz w:val="24"/>
            <w:szCs w:val="24"/>
          </w:rPr>
          <w:delText xml:space="preserve"> Through Card</w:delText>
        </w:r>
      </w:del>
      <w:ins w:id="82" w:author="Jeffrey Nosbaum" w:date="2017-06-07T14:13:00Z">
        <w:r w:rsidR="00F82699">
          <w:rPr>
            <w:rFonts w:ascii="Cambria" w:hAnsi="Cambria"/>
            <w:b/>
            <w:sz w:val="24"/>
            <w:szCs w:val="24"/>
          </w:rPr>
          <w:t>Following Through Card</w:t>
        </w:r>
      </w:ins>
      <w:r w:rsidR="00B8643F">
        <w:rPr>
          <w:rFonts w:ascii="Cambria" w:hAnsi="Cambria"/>
          <w:b/>
          <w:sz w:val="24"/>
          <w:szCs w:val="24"/>
        </w:rPr>
        <w:t>s</w:t>
      </w:r>
    </w:p>
    <w:p w14:paraId="7B791C6B" w14:textId="5B32728B" w:rsidR="00FF0DE3" w:rsidRPr="009A196E" w:rsidRDefault="008F6192" w:rsidP="00CB4208">
      <w:pPr>
        <w:pStyle w:val="p1"/>
        <w:rPr>
          <w:rFonts w:ascii="Cambria" w:hAnsi="Cambria"/>
          <w:sz w:val="24"/>
          <w:szCs w:val="24"/>
        </w:rPr>
      </w:pPr>
      <w:del w:id="83" w:author="Jeffrey Nosbaum" w:date="2017-06-07T14:13:00Z">
        <w:r w:rsidDel="00F82699">
          <w:rPr>
            <w:rFonts w:ascii="Cambria" w:hAnsi="Cambria"/>
            <w:sz w:val="24"/>
            <w:szCs w:val="24"/>
          </w:rPr>
          <w:delText>Follow</w:delText>
        </w:r>
        <w:r w:rsidR="00B8643F" w:rsidDel="00F82699">
          <w:rPr>
            <w:rFonts w:ascii="Cambria" w:hAnsi="Cambria"/>
            <w:sz w:val="24"/>
            <w:szCs w:val="24"/>
          </w:rPr>
          <w:delText xml:space="preserve"> Through Card</w:delText>
        </w:r>
      </w:del>
      <w:ins w:id="84" w:author="Jeffrey Nosbaum" w:date="2017-06-07T14:13:00Z">
        <w:r w:rsidR="00F82699">
          <w:rPr>
            <w:rFonts w:ascii="Cambria" w:hAnsi="Cambria"/>
            <w:sz w:val="24"/>
            <w:szCs w:val="24"/>
          </w:rPr>
          <w:t>Following Through Card</w:t>
        </w:r>
      </w:ins>
      <w:r w:rsidR="00B8643F">
        <w:rPr>
          <w:rFonts w:ascii="Cambria" w:hAnsi="Cambria"/>
          <w:sz w:val="24"/>
          <w:szCs w:val="24"/>
        </w:rPr>
        <w:t>s r</w:t>
      </w:r>
      <w:r w:rsidR="00FF0DE3" w:rsidRPr="009A196E">
        <w:rPr>
          <w:rFonts w:ascii="Cambria" w:hAnsi="Cambria"/>
          <w:sz w:val="24"/>
          <w:szCs w:val="24"/>
        </w:rPr>
        <w:t xml:space="preserve">einforce </w:t>
      </w:r>
      <w:r w:rsidR="00FF0DE3" w:rsidRPr="009A196E">
        <w:rPr>
          <w:rFonts w:ascii="Cambria" w:hAnsi="Cambria"/>
          <w:i/>
          <w:sz w:val="24"/>
          <w:szCs w:val="24"/>
        </w:rPr>
        <w:t>Second Step</w:t>
      </w:r>
      <w:r w:rsidR="00FF0DE3" w:rsidRPr="009A196E">
        <w:rPr>
          <w:rFonts w:ascii="Cambria" w:hAnsi="Cambria"/>
          <w:sz w:val="24"/>
          <w:szCs w:val="24"/>
        </w:rPr>
        <w:t xml:space="preserve"> skills </w:t>
      </w:r>
      <w:r w:rsidR="006C6F47">
        <w:rPr>
          <w:rFonts w:ascii="Cambria" w:hAnsi="Cambria"/>
          <w:sz w:val="24"/>
          <w:szCs w:val="24"/>
        </w:rPr>
        <w:t xml:space="preserve">and concepts </w:t>
      </w:r>
      <w:r w:rsidR="00FF0DE3" w:rsidRPr="009A196E">
        <w:rPr>
          <w:rFonts w:ascii="Cambria" w:hAnsi="Cambria"/>
          <w:sz w:val="24"/>
          <w:szCs w:val="24"/>
        </w:rPr>
        <w:t>throughout the week with</w:t>
      </w:r>
      <w:r w:rsidR="0057791D" w:rsidRPr="009A196E">
        <w:rPr>
          <w:rFonts w:ascii="Cambria" w:hAnsi="Cambria"/>
          <w:sz w:val="24"/>
          <w:szCs w:val="24"/>
        </w:rPr>
        <w:t xml:space="preserve"> daily </w:t>
      </w:r>
      <w:r w:rsidR="00094700" w:rsidRPr="009A196E">
        <w:rPr>
          <w:rFonts w:ascii="Cambria" w:hAnsi="Cambria"/>
          <w:sz w:val="24"/>
          <w:szCs w:val="24"/>
        </w:rPr>
        <w:t>practice.</w:t>
      </w:r>
    </w:p>
    <w:p w14:paraId="4F05CFC5" w14:textId="0D8C36AF" w:rsidR="00337229" w:rsidRPr="00337229" w:rsidRDefault="00337229" w:rsidP="00337229">
      <w:pPr>
        <w:pStyle w:val="p1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[</w:t>
      </w:r>
      <w:del w:id="85" w:author="Jeffrey Nosbaum" w:date="2017-06-07T14:13:00Z">
        <w:r w:rsidR="008F6192" w:rsidDel="00F82699">
          <w:rPr>
            <w:rFonts w:ascii="Cambria" w:hAnsi="Cambria"/>
            <w:sz w:val="24"/>
            <w:szCs w:val="24"/>
          </w:rPr>
          <w:delText>Follow</w:delText>
        </w:r>
        <w:r w:rsidDel="00F82699">
          <w:rPr>
            <w:rFonts w:ascii="Cambria" w:hAnsi="Cambria"/>
            <w:sz w:val="24"/>
            <w:szCs w:val="24"/>
          </w:rPr>
          <w:delText xml:space="preserve"> Through Card</w:delText>
        </w:r>
      </w:del>
      <w:ins w:id="86" w:author="Jeffrey Nosbaum" w:date="2017-06-07T14:13:00Z">
        <w:r w:rsidR="00F82699">
          <w:rPr>
            <w:rFonts w:ascii="Cambria" w:hAnsi="Cambria"/>
            <w:sz w:val="24"/>
            <w:szCs w:val="24"/>
          </w:rPr>
          <w:t>Following Through Card</w:t>
        </w:r>
      </w:ins>
      <w:r>
        <w:rPr>
          <w:rFonts w:ascii="Cambria" w:hAnsi="Cambria"/>
          <w:sz w:val="24"/>
          <w:szCs w:val="24"/>
        </w:rPr>
        <w:t xml:space="preserve"> </w:t>
      </w:r>
      <w:ins w:id="87" w:author="Comp" w:date="2017-06-06T09:10:00Z">
        <w:r w:rsidR="0022541E">
          <w:rPr>
            <w:rFonts w:ascii="Cambria" w:hAnsi="Cambria"/>
            <w:sz w:val="24"/>
            <w:szCs w:val="24"/>
          </w:rPr>
          <w:t>f</w:t>
        </w:r>
      </w:ins>
      <w:del w:id="88" w:author="Comp" w:date="2017-06-06T09:10:00Z">
        <w:r w:rsidDel="0022541E">
          <w:rPr>
            <w:rFonts w:ascii="Cambria" w:hAnsi="Cambria"/>
            <w:sz w:val="24"/>
            <w:szCs w:val="24"/>
          </w:rPr>
          <w:delText>F</w:delText>
        </w:r>
      </w:del>
      <w:r>
        <w:rPr>
          <w:rFonts w:ascii="Cambria" w:hAnsi="Cambria"/>
          <w:sz w:val="24"/>
          <w:szCs w:val="24"/>
        </w:rPr>
        <w:t xml:space="preserve">rom </w:t>
      </w:r>
      <w:ins w:id="89" w:author="Comp" w:date="2017-06-06T09:08:00Z">
        <w:r w:rsidR="0022541E">
          <w:rPr>
            <w:rFonts w:ascii="Cambria" w:hAnsi="Cambria"/>
            <w:sz w:val="24"/>
            <w:szCs w:val="24"/>
          </w:rPr>
          <w:t>t</w:t>
        </w:r>
      </w:ins>
      <w:del w:id="90" w:author="Comp" w:date="2017-06-06T09:08:00Z">
        <w:r w:rsidDel="0022541E">
          <w:rPr>
            <w:rFonts w:ascii="Cambria" w:hAnsi="Cambria"/>
            <w:sz w:val="24"/>
            <w:szCs w:val="24"/>
          </w:rPr>
          <w:delText>T</w:delText>
        </w:r>
      </w:del>
      <w:r>
        <w:rPr>
          <w:rFonts w:ascii="Cambria" w:hAnsi="Cambria"/>
          <w:sz w:val="24"/>
          <w:szCs w:val="24"/>
        </w:rPr>
        <w:t xml:space="preserve">he Grade 2 </w:t>
      </w:r>
      <w:ins w:id="91" w:author="Jeffrey Nosbaum" w:date="2017-06-07T14:14:00Z">
        <w:r w:rsidR="00F82699">
          <w:rPr>
            <w:rFonts w:ascii="Cambria" w:hAnsi="Cambria"/>
            <w:sz w:val="24"/>
            <w:szCs w:val="24"/>
          </w:rPr>
          <w:t>k</w:t>
        </w:r>
      </w:ins>
      <w:del w:id="92" w:author="Jeffrey Nosbaum" w:date="2017-06-07T14:14:00Z">
        <w:r w:rsidDel="00F82699">
          <w:rPr>
            <w:rFonts w:ascii="Cambria" w:hAnsi="Cambria"/>
            <w:sz w:val="24"/>
            <w:szCs w:val="24"/>
          </w:rPr>
          <w:delText>K</w:delText>
        </w:r>
      </w:del>
      <w:r w:rsidRPr="00337229">
        <w:rPr>
          <w:rFonts w:ascii="Cambria" w:hAnsi="Cambria"/>
          <w:sz w:val="24"/>
          <w:szCs w:val="24"/>
        </w:rPr>
        <w:t>it</w:t>
      </w:r>
      <w:r>
        <w:rPr>
          <w:rFonts w:ascii="Cambria" w:hAnsi="Cambria"/>
          <w:sz w:val="24"/>
          <w:szCs w:val="24"/>
        </w:rPr>
        <w:t xml:space="preserve">] </w:t>
      </w:r>
      <w:r w:rsidRPr="00337229">
        <w:rPr>
          <w:rFonts w:ascii="Cambria" w:hAnsi="Cambria"/>
          <w:sz w:val="24"/>
          <w:szCs w:val="24"/>
          <w:highlight w:val="yellow"/>
        </w:rPr>
        <w:t>[LINK NEEDED]</w:t>
      </w:r>
    </w:p>
    <w:p w14:paraId="56BFB1FA" w14:textId="131BB916" w:rsidR="00337229" w:rsidRDefault="00337229" w:rsidP="00CB4208">
      <w:pPr>
        <w:pStyle w:val="p1"/>
        <w:rPr>
          <w:rFonts w:ascii="Cambria" w:hAnsi="Cambria"/>
          <w:sz w:val="24"/>
          <w:szCs w:val="24"/>
        </w:rPr>
      </w:pPr>
    </w:p>
    <w:p w14:paraId="432808B6" w14:textId="77777777" w:rsidR="00FE23DA" w:rsidRPr="009A196E" w:rsidRDefault="00FE23DA" w:rsidP="00CB4208">
      <w:pPr>
        <w:pStyle w:val="p1"/>
        <w:rPr>
          <w:rFonts w:ascii="Cambria" w:hAnsi="Cambria"/>
          <w:sz w:val="24"/>
          <w:szCs w:val="24"/>
        </w:rPr>
      </w:pPr>
    </w:p>
    <w:p w14:paraId="5B4B487F" w14:textId="1D615DE1" w:rsidR="00094700" w:rsidRDefault="00CA5029" w:rsidP="00CB4208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Home Links</w:t>
      </w:r>
    </w:p>
    <w:p w14:paraId="2B456F6F" w14:textId="4AF0BCA4" w:rsidR="00094700" w:rsidRDefault="00AE69DC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Take-home</w:t>
      </w:r>
      <w:r w:rsidR="00CA5029">
        <w:rPr>
          <w:rFonts w:ascii="Cambria" w:hAnsi="Cambria"/>
          <w:sz w:val="24"/>
          <w:szCs w:val="24"/>
        </w:rPr>
        <w:t xml:space="preserve"> a</w:t>
      </w:r>
      <w:r w:rsidR="00065C73">
        <w:rPr>
          <w:rFonts w:ascii="Cambria" w:hAnsi="Cambria"/>
          <w:sz w:val="24"/>
          <w:szCs w:val="24"/>
        </w:rPr>
        <w:t xml:space="preserve">ctivities </w:t>
      </w:r>
      <w:r w:rsidR="00CE48A7">
        <w:rPr>
          <w:rFonts w:ascii="Cambria" w:hAnsi="Cambria"/>
          <w:sz w:val="24"/>
          <w:szCs w:val="24"/>
        </w:rPr>
        <w:t>r</w:t>
      </w:r>
      <w:r w:rsidR="00357382">
        <w:rPr>
          <w:rFonts w:ascii="Cambria" w:hAnsi="Cambria"/>
          <w:sz w:val="24"/>
          <w:szCs w:val="24"/>
        </w:rPr>
        <w:t>einforce</w:t>
      </w:r>
      <w:r w:rsidR="00AC7974">
        <w:rPr>
          <w:rFonts w:ascii="Cambria" w:hAnsi="Cambria"/>
          <w:sz w:val="24"/>
          <w:szCs w:val="24"/>
        </w:rPr>
        <w:t xml:space="preserve"> social-emotional skills </w:t>
      </w:r>
      <w:r w:rsidR="008D3F76">
        <w:rPr>
          <w:rFonts w:ascii="Cambria" w:hAnsi="Cambria"/>
          <w:sz w:val="24"/>
          <w:szCs w:val="24"/>
        </w:rPr>
        <w:t xml:space="preserve">and show family members what kids learn </w:t>
      </w:r>
      <w:del w:id="93" w:author="Comp" w:date="2017-06-06T09:10:00Z">
        <w:r w:rsidR="008D3F76" w:rsidDel="0022541E">
          <w:rPr>
            <w:rFonts w:ascii="Cambria" w:hAnsi="Cambria"/>
            <w:sz w:val="24"/>
            <w:szCs w:val="24"/>
          </w:rPr>
          <w:delText xml:space="preserve">with </w:delText>
        </w:r>
      </w:del>
      <w:ins w:id="94" w:author="Comp" w:date="2017-06-06T09:10:00Z">
        <w:r w:rsidR="0022541E">
          <w:rPr>
            <w:rFonts w:ascii="Cambria" w:hAnsi="Cambria"/>
            <w:sz w:val="24"/>
            <w:szCs w:val="24"/>
          </w:rPr>
          <w:t xml:space="preserve">in the </w:t>
        </w:r>
      </w:ins>
      <w:r w:rsidR="008D3F76" w:rsidRPr="00357382">
        <w:rPr>
          <w:rFonts w:ascii="Cambria" w:hAnsi="Cambria"/>
          <w:i/>
          <w:sz w:val="24"/>
          <w:szCs w:val="24"/>
        </w:rPr>
        <w:t>Second Step</w:t>
      </w:r>
      <w:r w:rsidR="008D3F76">
        <w:rPr>
          <w:rFonts w:ascii="Cambria" w:hAnsi="Cambria"/>
          <w:sz w:val="24"/>
          <w:szCs w:val="24"/>
        </w:rPr>
        <w:t>.</w:t>
      </w:r>
    </w:p>
    <w:p w14:paraId="41F255E3" w14:textId="30806175" w:rsidR="00DB00F7" w:rsidRPr="009A196E" w:rsidRDefault="00DB00F7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</w:t>
      </w:r>
      <w:r w:rsidR="00CA5029">
        <w:rPr>
          <w:rFonts w:ascii="Cambria" w:hAnsi="Cambria"/>
          <w:sz w:val="24"/>
          <w:szCs w:val="24"/>
        </w:rPr>
        <w:t>Home Link</w:t>
      </w:r>
      <w:r>
        <w:rPr>
          <w:rFonts w:ascii="Cambria" w:hAnsi="Cambria"/>
          <w:sz w:val="24"/>
          <w:szCs w:val="24"/>
        </w:rPr>
        <w:t xml:space="preserve"> from the Grade 2 </w:t>
      </w:r>
      <w:ins w:id="95" w:author="Jeffrey Nosbaum" w:date="2017-06-07T14:14:00Z">
        <w:r w:rsidR="00F82699">
          <w:rPr>
            <w:rFonts w:ascii="Cambria" w:hAnsi="Cambria"/>
            <w:sz w:val="24"/>
            <w:szCs w:val="24"/>
          </w:rPr>
          <w:t>k</w:t>
        </w:r>
      </w:ins>
      <w:del w:id="96" w:author="Jeffrey Nosbaum" w:date="2017-06-07T14:14:00Z">
        <w:r w:rsidDel="00F82699">
          <w:rPr>
            <w:rFonts w:ascii="Cambria" w:hAnsi="Cambria"/>
            <w:sz w:val="24"/>
            <w:szCs w:val="24"/>
          </w:rPr>
          <w:delText>K</w:delText>
        </w:r>
      </w:del>
      <w:r>
        <w:rPr>
          <w:rFonts w:ascii="Cambria" w:hAnsi="Cambria"/>
          <w:sz w:val="24"/>
          <w:szCs w:val="24"/>
        </w:rPr>
        <w:t>it]</w:t>
      </w:r>
      <w:r w:rsidR="00A4443A">
        <w:rPr>
          <w:rFonts w:ascii="Cambria" w:hAnsi="Cambria"/>
          <w:sz w:val="24"/>
          <w:szCs w:val="24"/>
        </w:rPr>
        <w:t xml:space="preserve"> </w:t>
      </w:r>
      <w:r w:rsidR="00A4443A" w:rsidRPr="00D27F51">
        <w:rPr>
          <w:rFonts w:ascii="Cambria" w:hAnsi="Cambria"/>
          <w:sz w:val="24"/>
          <w:szCs w:val="24"/>
          <w:highlight w:val="yellow"/>
        </w:rPr>
        <w:t>[LINK NEEDED]</w:t>
      </w:r>
    </w:p>
    <w:p w14:paraId="12BB5F16" w14:textId="77777777" w:rsidR="00D10E81" w:rsidRDefault="00D10E81" w:rsidP="00CB4208">
      <w:pPr>
        <w:pStyle w:val="p1"/>
        <w:rPr>
          <w:rFonts w:ascii="Cambria" w:hAnsi="Cambria"/>
          <w:sz w:val="24"/>
          <w:szCs w:val="24"/>
        </w:rPr>
      </w:pPr>
    </w:p>
    <w:p w14:paraId="3E98A683" w14:textId="77777777" w:rsidR="004273C1" w:rsidRPr="009A196E" w:rsidRDefault="004273C1" w:rsidP="00CB4208">
      <w:pPr>
        <w:pStyle w:val="p1"/>
        <w:rPr>
          <w:rFonts w:ascii="Cambria" w:hAnsi="Cambria"/>
          <w:sz w:val="24"/>
          <w:szCs w:val="24"/>
        </w:rPr>
      </w:pPr>
    </w:p>
    <w:p w14:paraId="39F233D0" w14:textId="523A7BDC" w:rsidR="00D10E81" w:rsidRPr="009A196E" w:rsidRDefault="00D10E81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Brain Builder Activit</w:t>
      </w:r>
      <w:del w:id="97" w:author="Jeffrey Nosbaum" w:date="2017-06-07T14:15:00Z">
        <w:r w:rsidRPr="009A196E" w:rsidDel="00F82699">
          <w:rPr>
            <w:rFonts w:ascii="Cambria" w:hAnsi="Cambria"/>
            <w:b/>
            <w:sz w:val="24"/>
            <w:szCs w:val="24"/>
          </w:rPr>
          <w:delText>y</w:delText>
        </w:r>
      </w:del>
      <w:ins w:id="98" w:author="Jeffrey Nosbaum" w:date="2017-06-07T14:15:00Z">
        <w:r w:rsidR="00F82699">
          <w:rPr>
            <w:rFonts w:ascii="Cambria" w:hAnsi="Cambria"/>
            <w:b/>
            <w:sz w:val="24"/>
            <w:szCs w:val="24"/>
          </w:rPr>
          <w:t>ies</w:t>
        </w:r>
      </w:ins>
    </w:p>
    <w:p w14:paraId="1BBA75B3" w14:textId="0CE027A4" w:rsidR="00D10E81" w:rsidRDefault="00C84BA9" w:rsidP="00CB4208">
      <w:pPr>
        <w:pStyle w:val="p1"/>
        <w:rPr>
          <w:rFonts w:ascii="Cambria" w:hAnsi="Cambria"/>
          <w:sz w:val="24"/>
          <w:szCs w:val="24"/>
        </w:rPr>
      </w:pPr>
      <w:del w:id="99" w:author="Comp" w:date="2017-06-06T09:12:00Z">
        <w:r w:rsidDel="005C1ABE">
          <w:rPr>
            <w:rFonts w:ascii="Cambria" w:hAnsi="Cambria"/>
            <w:sz w:val="24"/>
            <w:szCs w:val="24"/>
          </w:rPr>
          <w:delText>Lower</w:delText>
        </w:r>
      </w:del>
      <w:del w:id="100" w:author="Comp" w:date="2017-06-06T09:11:00Z">
        <w:r w:rsidDel="0022541E">
          <w:rPr>
            <w:rFonts w:ascii="Cambria" w:hAnsi="Cambria"/>
            <w:sz w:val="24"/>
            <w:szCs w:val="24"/>
          </w:rPr>
          <w:delText xml:space="preserve"> </w:delText>
        </w:r>
      </w:del>
      <w:del w:id="101" w:author="Comp" w:date="2017-06-06T09:12:00Z">
        <w:r w:rsidDel="005C1ABE">
          <w:rPr>
            <w:rFonts w:ascii="Cambria" w:hAnsi="Cambria"/>
            <w:sz w:val="24"/>
            <w:szCs w:val="24"/>
          </w:rPr>
          <w:delText>grade k</w:delText>
        </w:r>
      </w:del>
      <w:ins w:id="102" w:author="Comp" w:date="2017-06-06T09:12:00Z">
        <w:r w:rsidR="005C1ABE">
          <w:rPr>
            <w:rFonts w:ascii="Cambria" w:hAnsi="Cambria"/>
            <w:sz w:val="24"/>
            <w:szCs w:val="24"/>
          </w:rPr>
          <w:t>K</w:t>
        </w:r>
      </w:ins>
      <w:r>
        <w:rPr>
          <w:rFonts w:ascii="Cambria" w:hAnsi="Cambria"/>
          <w:sz w:val="24"/>
          <w:szCs w:val="24"/>
        </w:rPr>
        <w:t>its</w:t>
      </w:r>
      <w:ins w:id="103" w:author="Comp" w:date="2017-06-06T09:12:00Z">
        <w:r w:rsidR="005C1ABE">
          <w:rPr>
            <w:rFonts w:ascii="Cambria" w:hAnsi="Cambria"/>
            <w:sz w:val="24"/>
            <w:szCs w:val="24"/>
          </w:rPr>
          <w:t xml:space="preserve"> for the lower grades</w:t>
        </w:r>
      </w:ins>
      <w:r>
        <w:rPr>
          <w:rFonts w:ascii="Cambria" w:hAnsi="Cambria"/>
          <w:sz w:val="24"/>
          <w:szCs w:val="24"/>
        </w:rPr>
        <w:t xml:space="preserve"> contain </w:t>
      </w:r>
      <w:ins w:id="104" w:author="Jeffrey Nosbaum" w:date="2017-06-07T14:14:00Z">
        <w:r w:rsidR="00F82699">
          <w:rPr>
            <w:rFonts w:ascii="Cambria" w:hAnsi="Cambria"/>
            <w:sz w:val="24"/>
            <w:szCs w:val="24"/>
          </w:rPr>
          <w:t>B</w:t>
        </w:r>
      </w:ins>
      <w:del w:id="105" w:author="Jeffrey Nosbaum" w:date="2017-06-07T14:14:00Z">
        <w:r w:rsidDel="00F82699">
          <w:rPr>
            <w:rFonts w:ascii="Cambria" w:hAnsi="Cambria"/>
            <w:sz w:val="24"/>
            <w:szCs w:val="24"/>
          </w:rPr>
          <w:delText>b</w:delText>
        </w:r>
      </w:del>
      <w:r>
        <w:rPr>
          <w:rFonts w:ascii="Cambria" w:hAnsi="Cambria"/>
          <w:sz w:val="24"/>
          <w:szCs w:val="24"/>
        </w:rPr>
        <w:t xml:space="preserve">rain </w:t>
      </w:r>
      <w:ins w:id="106" w:author="Jeffrey Nosbaum" w:date="2017-06-07T14:14:00Z">
        <w:r w:rsidR="00F82699">
          <w:rPr>
            <w:rFonts w:ascii="Cambria" w:hAnsi="Cambria"/>
            <w:sz w:val="24"/>
            <w:szCs w:val="24"/>
          </w:rPr>
          <w:t>B</w:t>
        </w:r>
      </w:ins>
      <w:del w:id="107" w:author="Jeffrey Nosbaum" w:date="2017-06-07T14:14:00Z">
        <w:r w:rsidDel="00F82699">
          <w:rPr>
            <w:rFonts w:ascii="Cambria" w:hAnsi="Cambria"/>
            <w:sz w:val="24"/>
            <w:szCs w:val="24"/>
          </w:rPr>
          <w:delText>b</w:delText>
        </w:r>
      </w:del>
      <w:r>
        <w:rPr>
          <w:rFonts w:ascii="Cambria" w:hAnsi="Cambria"/>
          <w:sz w:val="24"/>
          <w:szCs w:val="24"/>
        </w:rPr>
        <w:t xml:space="preserve">uilder games </w:t>
      </w:r>
      <w:del w:id="108" w:author="Comp" w:date="2017-06-06T09:13:00Z">
        <w:r w:rsidDel="005C1ABE">
          <w:rPr>
            <w:rFonts w:ascii="Cambria" w:hAnsi="Cambria"/>
            <w:sz w:val="24"/>
            <w:szCs w:val="24"/>
          </w:rPr>
          <w:delText xml:space="preserve">which </w:delText>
        </w:r>
      </w:del>
      <w:ins w:id="109" w:author="Comp" w:date="2017-06-06T09:13:00Z">
        <w:r w:rsidR="005C1ABE">
          <w:rPr>
            <w:rFonts w:ascii="Cambria" w:hAnsi="Cambria"/>
            <w:sz w:val="24"/>
            <w:szCs w:val="24"/>
          </w:rPr>
          <w:t xml:space="preserve">that </w:t>
        </w:r>
      </w:ins>
      <w:r>
        <w:rPr>
          <w:rFonts w:ascii="Cambria" w:hAnsi="Cambria"/>
          <w:sz w:val="24"/>
          <w:szCs w:val="24"/>
        </w:rPr>
        <w:t>help</w:t>
      </w:r>
      <w:r w:rsidR="00D10E81" w:rsidRPr="009A196E">
        <w:rPr>
          <w:rFonts w:ascii="Cambria" w:hAnsi="Cambria"/>
          <w:sz w:val="24"/>
          <w:szCs w:val="24"/>
        </w:rPr>
        <w:t xml:space="preserve"> students master skills through fun</w:t>
      </w:r>
      <w:r w:rsidR="008B0E7B">
        <w:rPr>
          <w:rFonts w:ascii="Cambria" w:hAnsi="Cambria"/>
          <w:sz w:val="24"/>
          <w:szCs w:val="24"/>
        </w:rPr>
        <w:t xml:space="preserve">, </w:t>
      </w:r>
      <w:ins w:id="110" w:author="Comp" w:date="2017-06-06T09:13:00Z">
        <w:r w:rsidR="005C1ABE">
          <w:rPr>
            <w:rFonts w:ascii="Cambria" w:hAnsi="Cambria"/>
            <w:sz w:val="24"/>
            <w:szCs w:val="24"/>
          </w:rPr>
          <w:t xml:space="preserve">yet </w:t>
        </w:r>
      </w:ins>
      <w:r w:rsidR="008B0E7B">
        <w:rPr>
          <w:rFonts w:ascii="Cambria" w:hAnsi="Cambria"/>
          <w:sz w:val="24"/>
          <w:szCs w:val="24"/>
        </w:rPr>
        <w:t>challenging</w:t>
      </w:r>
      <w:r w:rsidR="00D10E81" w:rsidRPr="009A196E">
        <w:rPr>
          <w:rFonts w:ascii="Cambria" w:hAnsi="Cambria"/>
          <w:sz w:val="24"/>
          <w:szCs w:val="24"/>
        </w:rPr>
        <w:t xml:space="preserve"> activities.</w:t>
      </w:r>
      <w:r>
        <w:rPr>
          <w:rFonts w:ascii="Cambria" w:hAnsi="Cambria"/>
          <w:sz w:val="24"/>
          <w:szCs w:val="24"/>
        </w:rPr>
        <w:t xml:space="preserve"> </w:t>
      </w:r>
    </w:p>
    <w:p w14:paraId="50D1D1D0" w14:textId="3E203D5C" w:rsidR="00C84BA9" w:rsidRPr="009A196E" w:rsidRDefault="00C84BA9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[Brain Builder: Sentence Switcheroo from the Grade 2 </w:t>
      </w:r>
      <w:r w:rsidR="00F82699">
        <w:rPr>
          <w:rFonts w:ascii="Cambria" w:hAnsi="Cambria"/>
          <w:sz w:val="24"/>
          <w:szCs w:val="24"/>
        </w:rPr>
        <w:t>kit</w:t>
      </w:r>
      <w:r>
        <w:rPr>
          <w:rFonts w:ascii="Cambria" w:hAnsi="Cambria"/>
          <w:sz w:val="24"/>
          <w:szCs w:val="24"/>
        </w:rPr>
        <w:t xml:space="preserve">] </w:t>
      </w:r>
      <w:r w:rsidRPr="00BB00A1">
        <w:rPr>
          <w:rFonts w:ascii="Cambria" w:hAnsi="Cambria"/>
          <w:sz w:val="24"/>
          <w:szCs w:val="24"/>
          <w:highlight w:val="yellow"/>
        </w:rPr>
        <w:t>[LINK NEEDED]</w:t>
      </w:r>
    </w:p>
    <w:p w14:paraId="6C2463B5" w14:textId="77777777" w:rsidR="00D10E81" w:rsidRDefault="00D10E81" w:rsidP="00CB4208">
      <w:pPr>
        <w:pStyle w:val="p1"/>
        <w:rPr>
          <w:rFonts w:ascii="Cambria" w:hAnsi="Cambria"/>
          <w:sz w:val="24"/>
          <w:szCs w:val="24"/>
        </w:rPr>
      </w:pPr>
    </w:p>
    <w:p w14:paraId="55560C84" w14:textId="77777777" w:rsidR="00150768" w:rsidRPr="009A196E" w:rsidRDefault="00150768" w:rsidP="00CB4208">
      <w:pPr>
        <w:pStyle w:val="p1"/>
        <w:rPr>
          <w:rFonts w:ascii="Cambria" w:hAnsi="Cambria"/>
          <w:sz w:val="24"/>
          <w:szCs w:val="24"/>
        </w:rPr>
      </w:pPr>
    </w:p>
    <w:p w14:paraId="4B11FF81" w14:textId="28AE7B98" w:rsidR="00D10E81" w:rsidRPr="009A196E" w:rsidRDefault="00D10E81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Student Handout</w:t>
      </w:r>
      <w:ins w:id="111" w:author="Jeffrey Nosbaum" w:date="2017-06-07T14:15:00Z">
        <w:r w:rsidR="00F82699">
          <w:rPr>
            <w:rFonts w:ascii="Cambria" w:hAnsi="Cambria"/>
            <w:b/>
            <w:sz w:val="24"/>
            <w:szCs w:val="24"/>
          </w:rPr>
          <w:t>s</w:t>
        </w:r>
      </w:ins>
    </w:p>
    <w:p w14:paraId="7F039DD3" w14:textId="389A628B" w:rsidR="00D10E81" w:rsidRDefault="0094031E" w:rsidP="00CB4208">
      <w:pPr>
        <w:pStyle w:val="p1"/>
        <w:rPr>
          <w:rFonts w:ascii="Cambria" w:hAnsi="Cambria"/>
          <w:sz w:val="24"/>
          <w:szCs w:val="24"/>
        </w:rPr>
      </w:pPr>
      <w:del w:id="112" w:author="Comp" w:date="2017-06-06T09:13:00Z">
        <w:r w:rsidDel="005C1ABE">
          <w:rPr>
            <w:rFonts w:ascii="Cambria" w:hAnsi="Cambria"/>
            <w:sz w:val="24"/>
            <w:szCs w:val="24"/>
          </w:rPr>
          <w:delText>Higher grade kits</w:delText>
        </w:r>
      </w:del>
      <w:ins w:id="113" w:author="Comp" w:date="2017-06-06T09:13:00Z">
        <w:r w:rsidR="005C1ABE">
          <w:rPr>
            <w:rFonts w:ascii="Cambria" w:hAnsi="Cambria"/>
            <w:sz w:val="24"/>
            <w:szCs w:val="24"/>
          </w:rPr>
          <w:t>Kits for the higher grades</w:t>
        </w:r>
      </w:ins>
      <w:r>
        <w:rPr>
          <w:rFonts w:ascii="Cambria" w:hAnsi="Cambria"/>
          <w:sz w:val="24"/>
          <w:szCs w:val="24"/>
        </w:rPr>
        <w:t xml:space="preserve"> contain c</w:t>
      </w:r>
      <w:r w:rsidR="00D10E81" w:rsidRPr="009A196E">
        <w:rPr>
          <w:rFonts w:ascii="Cambria" w:hAnsi="Cambria"/>
          <w:sz w:val="24"/>
          <w:szCs w:val="24"/>
        </w:rPr>
        <w:t>lassroom handouts</w:t>
      </w:r>
      <w:ins w:id="114" w:author="Comp" w:date="2017-06-06T09:13:00Z">
        <w:r w:rsidR="005C1ABE">
          <w:rPr>
            <w:rFonts w:ascii="Cambria" w:hAnsi="Cambria"/>
            <w:sz w:val="24"/>
            <w:szCs w:val="24"/>
          </w:rPr>
          <w:t xml:space="preserve"> designed</w:t>
        </w:r>
      </w:ins>
      <w:r w:rsidR="00D012DB" w:rsidRPr="009A196E">
        <w:rPr>
          <w:rFonts w:ascii="Cambria" w:hAnsi="Cambria"/>
          <w:sz w:val="24"/>
          <w:szCs w:val="24"/>
        </w:rPr>
        <w:t xml:space="preserve"> to boost </w:t>
      </w:r>
      <w:del w:id="115" w:author="Comp" w:date="2017-06-06T09:13:00Z">
        <w:r w:rsidDel="005C1ABE">
          <w:rPr>
            <w:rFonts w:ascii="Cambria" w:hAnsi="Cambria"/>
            <w:sz w:val="24"/>
            <w:szCs w:val="24"/>
          </w:rPr>
          <w:delText xml:space="preserve">their </w:delText>
        </w:r>
      </w:del>
      <w:r>
        <w:rPr>
          <w:rFonts w:ascii="Cambria" w:hAnsi="Cambria"/>
          <w:sz w:val="24"/>
          <w:szCs w:val="24"/>
        </w:rPr>
        <w:t>SEL skills</w:t>
      </w:r>
      <w:ins w:id="116" w:author="Comp" w:date="2017-06-06T09:13:00Z">
        <w:r w:rsidR="005C1ABE">
          <w:rPr>
            <w:rFonts w:ascii="Cambria" w:hAnsi="Cambria"/>
            <w:sz w:val="24"/>
            <w:szCs w:val="24"/>
          </w:rPr>
          <w:t>.</w:t>
        </w:r>
      </w:ins>
    </w:p>
    <w:p w14:paraId="24578E0D" w14:textId="0A3340A2" w:rsidR="0094031E" w:rsidRPr="009A196E" w:rsidRDefault="0094031E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[Student Handout from </w:t>
      </w:r>
      <w:ins w:id="117" w:author="Comp" w:date="2017-06-06T09:14:00Z">
        <w:r w:rsidR="005C1ABE">
          <w:rPr>
            <w:rFonts w:ascii="Cambria" w:hAnsi="Cambria"/>
            <w:sz w:val="24"/>
            <w:szCs w:val="24"/>
          </w:rPr>
          <w:t xml:space="preserve">the </w:t>
        </w:r>
      </w:ins>
      <w:r>
        <w:rPr>
          <w:rFonts w:ascii="Cambria" w:hAnsi="Cambria"/>
          <w:sz w:val="24"/>
          <w:szCs w:val="24"/>
        </w:rPr>
        <w:t xml:space="preserve">Grade 5 </w:t>
      </w:r>
      <w:ins w:id="118" w:author="Jeffrey Nosbaum" w:date="2017-06-07T14:22:00Z">
        <w:r w:rsidR="0054051F">
          <w:rPr>
            <w:rFonts w:ascii="Cambria" w:hAnsi="Cambria"/>
            <w:sz w:val="24"/>
            <w:szCs w:val="24"/>
          </w:rPr>
          <w:t>k</w:t>
        </w:r>
      </w:ins>
      <w:del w:id="119" w:author="Jeffrey Nosbaum" w:date="2017-06-07T14:22:00Z">
        <w:r w:rsidDel="0054051F">
          <w:rPr>
            <w:rFonts w:ascii="Cambria" w:hAnsi="Cambria"/>
            <w:sz w:val="24"/>
            <w:szCs w:val="24"/>
          </w:rPr>
          <w:delText>K</w:delText>
        </w:r>
      </w:del>
      <w:r>
        <w:rPr>
          <w:rFonts w:ascii="Cambria" w:hAnsi="Cambria"/>
          <w:sz w:val="24"/>
          <w:szCs w:val="24"/>
        </w:rPr>
        <w:t xml:space="preserve">it] </w:t>
      </w:r>
      <w:r w:rsidRPr="001F2573">
        <w:rPr>
          <w:rFonts w:ascii="Cambria" w:hAnsi="Cambria"/>
          <w:sz w:val="24"/>
          <w:szCs w:val="24"/>
          <w:highlight w:val="yellow"/>
        </w:rPr>
        <w:t>[LINK NEEDED]</w:t>
      </w:r>
    </w:p>
    <w:p w14:paraId="1FF40598" w14:textId="77777777" w:rsidR="00D012DB" w:rsidRDefault="00D012DB" w:rsidP="00CB4208">
      <w:pPr>
        <w:pStyle w:val="p1"/>
        <w:rPr>
          <w:rFonts w:ascii="Cambria" w:hAnsi="Cambria"/>
          <w:sz w:val="24"/>
          <w:szCs w:val="24"/>
        </w:rPr>
      </w:pPr>
    </w:p>
    <w:p w14:paraId="612B0150" w14:textId="77777777" w:rsidR="00150768" w:rsidRPr="009A196E" w:rsidRDefault="00150768" w:rsidP="00CB4208">
      <w:pPr>
        <w:pStyle w:val="p1"/>
        <w:rPr>
          <w:rFonts w:ascii="Cambria" w:hAnsi="Cambria"/>
          <w:sz w:val="24"/>
          <w:szCs w:val="24"/>
        </w:rPr>
      </w:pPr>
    </w:p>
    <w:p w14:paraId="364A0800" w14:textId="12DD5768" w:rsidR="00D012DB" w:rsidRPr="009A196E" w:rsidRDefault="00D012DB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Early Learning Puppets</w:t>
      </w:r>
    </w:p>
    <w:p w14:paraId="5954D211" w14:textId="2A0E07E7" w:rsidR="0094031E" w:rsidRDefault="0094031E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Boy and Girl Puppets b</w:t>
      </w:r>
      <w:r w:rsidR="000C09E3" w:rsidRPr="009A196E">
        <w:rPr>
          <w:rFonts w:ascii="Cambria" w:hAnsi="Cambria"/>
          <w:sz w:val="24"/>
          <w:szCs w:val="24"/>
        </w:rPr>
        <w:t xml:space="preserve">ring </w:t>
      </w:r>
      <w:r w:rsidR="00661CDD" w:rsidRPr="009A196E">
        <w:rPr>
          <w:rFonts w:ascii="Cambria" w:hAnsi="Cambria"/>
          <w:sz w:val="24"/>
          <w:szCs w:val="24"/>
        </w:rPr>
        <w:t>learning</w:t>
      </w:r>
      <w:r>
        <w:rPr>
          <w:rFonts w:ascii="Cambria" w:hAnsi="Cambria"/>
          <w:sz w:val="24"/>
          <w:szCs w:val="24"/>
        </w:rPr>
        <w:t xml:space="preserve"> to life.</w:t>
      </w:r>
    </w:p>
    <w:p w14:paraId="63704404" w14:textId="102F5704" w:rsidR="00D012DB" w:rsidRDefault="0094031E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[Boy and Girl Puppets </w:t>
      </w:r>
      <w:ins w:id="120" w:author="Comp" w:date="2017-06-06T09:13:00Z">
        <w:r w:rsidR="005C1ABE">
          <w:rPr>
            <w:rFonts w:ascii="Cambria" w:hAnsi="Cambria"/>
            <w:sz w:val="24"/>
            <w:szCs w:val="24"/>
          </w:rPr>
          <w:t>f</w:t>
        </w:r>
      </w:ins>
      <w:del w:id="121" w:author="Comp" w:date="2017-06-06T09:13:00Z">
        <w:r w:rsidDel="005C1ABE">
          <w:rPr>
            <w:rFonts w:ascii="Cambria" w:hAnsi="Cambria"/>
            <w:sz w:val="24"/>
            <w:szCs w:val="24"/>
          </w:rPr>
          <w:delText>F</w:delText>
        </w:r>
      </w:del>
      <w:r>
        <w:rPr>
          <w:rFonts w:ascii="Cambria" w:hAnsi="Cambria"/>
          <w:sz w:val="24"/>
          <w:szCs w:val="24"/>
        </w:rPr>
        <w:t xml:space="preserve">rom </w:t>
      </w:r>
      <w:ins w:id="122" w:author="Comp" w:date="2017-06-06T09:14:00Z">
        <w:r w:rsidR="005C1ABE">
          <w:rPr>
            <w:rFonts w:ascii="Cambria" w:hAnsi="Cambria"/>
            <w:sz w:val="24"/>
            <w:szCs w:val="24"/>
          </w:rPr>
          <w:t>t</w:t>
        </w:r>
      </w:ins>
      <w:del w:id="123" w:author="Comp" w:date="2017-06-06T09:14:00Z">
        <w:r w:rsidDel="005C1ABE">
          <w:rPr>
            <w:rFonts w:ascii="Cambria" w:hAnsi="Cambria"/>
            <w:sz w:val="24"/>
            <w:szCs w:val="24"/>
          </w:rPr>
          <w:delText>T</w:delText>
        </w:r>
      </w:del>
      <w:r>
        <w:rPr>
          <w:rFonts w:ascii="Cambria" w:hAnsi="Cambria"/>
          <w:sz w:val="24"/>
          <w:szCs w:val="24"/>
        </w:rPr>
        <w:t xml:space="preserve">he Early Learning </w:t>
      </w:r>
      <w:ins w:id="124" w:author="Jeffrey Nosbaum" w:date="2017-06-07T14:22:00Z">
        <w:r w:rsidR="0054051F">
          <w:rPr>
            <w:rFonts w:ascii="Cambria" w:hAnsi="Cambria"/>
            <w:sz w:val="24"/>
            <w:szCs w:val="24"/>
          </w:rPr>
          <w:t>k</w:t>
        </w:r>
      </w:ins>
      <w:del w:id="125" w:author="Jeffrey Nosbaum" w:date="2017-06-07T14:22:00Z">
        <w:r w:rsidDel="0054051F">
          <w:rPr>
            <w:rFonts w:ascii="Cambria" w:hAnsi="Cambria"/>
            <w:sz w:val="24"/>
            <w:szCs w:val="24"/>
          </w:rPr>
          <w:delText>K</w:delText>
        </w:r>
      </w:del>
      <w:r>
        <w:rPr>
          <w:rFonts w:ascii="Cambria" w:hAnsi="Cambria"/>
          <w:sz w:val="24"/>
          <w:szCs w:val="24"/>
        </w:rPr>
        <w:t xml:space="preserve">it] </w:t>
      </w:r>
      <w:r w:rsidRPr="001F2573">
        <w:rPr>
          <w:rFonts w:ascii="Cambria" w:hAnsi="Cambria"/>
          <w:sz w:val="24"/>
          <w:szCs w:val="24"/>
          <w:highlight w:val="yellow"/>
        </w:rPr>
        <w:t>[LINK NEEDED]</w:t>
      </w:r>
    </w:p>
    <w:p w14:paraId="1CF943EA" w14:textId="77777777" w:rsidR="0094031E" w:rsidRPr="009A196E" w:rsidRDefault="0094031E" w:rsidP="00CB4208">
      <w:pPr>
        <w:pStyle w:val="p1"/>
        <w:rPr>
          <w:rFonts w:ascii="Cambria" w:hAnsi="Cambria"/>
          <w:sz w:val="24"/>
          <w:szCs w:val="24"/>
        </w:rPr>
      </w:pPr>
    </w:p>
    <w:p w14:paraId="3DA47F69" w14:textId="77777777" w:rsidR="0094031E" w:rsidRPr="009A196E" w:rsidRDefault="0094031E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4B65308F" w14:textId="0404BD7D" w:rsidR="00D012DB" w:rsidRPr="009A196E" w:rsidRDefault="00D012DB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Early Elementary Puppets</w:t>
      </w:r>
    </w:p>
    <w:p w14:paraId="487A985F" w14:textId="24224369" w:rsidR="00661CDD" w:rsidRDefault="001F2573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Kindergarten and </w:t>
      </w:r>
      <w:del w:id="126" w:author="Comp" w:date="2017-06-06T09:14:00Z">
        <w:r w:rsidDel="005C1ABE">
          <w:rPr>
            <w:rFonts w:ascii="Cambria" w:hAnsi="Cambria"/>
            <w:sz w:val="24"/>
            <w:szCs w:val="24"/>
          </w:rPr>
          <w:delText>1</w:delText>
        </w:r>
        <w:r w:rsidRPr="001F2573" w:rsidDel="005C1ABE">
          <w:rPr>
            <w:rFonts w:ascii="Cambria" w:hAnsi="Cambria"/>
            <w:sz w:val="24"/>
            <w:szCs w:val="24"/>
            <w:vertAlign w:val="superscript"/>
          </w:rPr>
          <w:delText>st</w:delText>
        </w:r>
        <w:r w:rsidDel="005C1ABE">
          <w:rPr>
            <w:rFonts w:ascii="Cambria" w:hAnsi="Cambria"/>
            <w:sz w:val="24"/>
            <w:szCs w:val="24"/>
          </w:rPr>
          <w:delText xml:space="preserve"> grade</w:delText>
        </w:r>
      </w:del>
      <w:ins w:id="127" w:author="Comp" w:date="2017-06-06T09:14:00Z">
        <w:r w:rsidR="005C1ABE">
          <w:rPr>
            <w:rFonts w:ascii="Cambria" w:hAnsi="Cambria"/>
            <w:sz w:val="24"/>
            <w:szCs w:val="24"/>
          </w:rPr>
          <w:t>Grade 1</w:t>
        </w:r>
      </w:ins>
      <w:r>
        <w:rPr>
          <w:rFonts w:ascii="Cambria" w:hAnsi="Cambria"/>
          <w:sz w:val="24"/>
          <w:szCs w:val="24"/>
        </w:rPr>
        <w:t xml:space="preserve"> kits contain </w:t>
      </w:r>
      <w:ins w:id="128" w:author="Comp" w:date="2017-06-06T09:14:00Z">
        <w:r w:rsidR="005C1ABE">
          <w:rPr>
            <w:rFonts w:ascii="Cambria" w:hAnsi="Cambria"/>
            <w:sz w:val="24"/>
            <w:szCs w:val="24"/>
          </w:rPr>
          <w:t>P</w:t>
        </w:r>
      </w:ins>
      <w:del w:id="129" w:author="Comp" w:date="2017-06-06T09:14:00Z">
        <w:r w:rsidDel="005C1ABE">
          <w:rPr>
            <w:rFonts w:ascii="Cambria" w:hAnsi="Cambria"/>
            <w:sz w:val="24"/>
            <w:szCs w:val="24"/>
          </w:rPr>
          <w:delText>p</w:delText>
        </w:r>
      </w:del>
      <w:r w:rsidR="00224258">
        <w:rPr>
          <w:rFonts w:ascii="Cambria" w:hAnsi="Cambria"/>
          <w:sz w:val="24"/>
          <w:szCs w:val="24"/>
        </w:rPr>
        <w:t xml:space="preserve">uppy and Snail puppets to keep </w:t>
      </w:r>
      <w:r w:rsidR="00E42BF6">
        <w:rPr>
          <w:rFonts w:ascii="Cambria" w:hAnsi="Cambria"/>
          <w:sz w:val="24"/>
          <w:szCs w:val="24"/>
        </w:rPr>
        <w:t>children engaged</w:t>
      </w:r>
      <w:r w:rsidR="00224258">
        <w:rPr>
          <w:rFonts w:ascii="Cambria" w:hAnsi="Cambria"/>
          <w:sz w:val="24"/>
          <w:szCs w:val="24"/>
        </w:rPr>
        <w:t>.</w:t>
      </w:r>
    </w:p>
    <w:p w14:paraId="321305E1" w14:textId="58803CF1" w:rsidR="00224258" w:rsidRPr="009A196E" w:rsidRDefault="00224258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[Puppy and Snail Puppets </w:t>
      </w:r>
      <w:ins w:id="130" w:author="Comp" w:date="2017-06-06T09:14:00Z">
        <w:r w:rsidR="005C1ABE">
          <w:rPr>
            <w:rFonts w:ascii="Cambria" w:hAnsi="Cambria"/>
            <w:sz w:val="24"/>
            <w:szCs w:val="24"/>
          </w:rPr>
          <w:t>f</w:t>
        </w:r>
      </w:ins>
      <w:del w:id="131" w:author="Comp" w:date="2017-06-06T09:14:00Z">
        <w:r w:rsidDel="005C1ABE">
          <w:rPr>
            <w:rFonts w:ascii="Cambria" w:hAnsi="Cambria"/>
            <w:sz w:val="24"/>
            <w:szCs w:val="24"/>
          </w:rPr>
          <w:delText>F</w:delText>
        </w:r>
      </w:del>
      <w:r>
        <w:rPr>
          <w:rFonts w:ascii="Cambria" w:hAnsi="Cambria"/>
          <w:sz w:val="24"/>
          <w:szCs w:val="24"/>
        </w:rPr>
        <w:t xml:space="preserve">rom </w:t>
      </w:r>
      <w:ins w:id="132" w:author="Comp" w:date="2017-06-06T09:14:00Z">
        <w:r w:rsidR="005C1ABE">
          <w:rPr>
            <w:rFonts w:ascii="Cambria" w:hAnsi="Cambria"/>
            <w:sz w:val="24"/>
            <w:szCs w:val="24"/>
          </w:rPr>
          <w:t>t</w:t>
        </w:r>
      </w:ins>
      <w:del w:id="133" w:author="Comp" w:date="2017-06-06T09:14:00Z">
        <w:r w:rsidDel="005C1ABE">
          <w:rPr>
            <w:rFonts w:ascii="Cambria" w:hAnsi="Cambria"/>
            <w:sz w:val="24"/>
            <w:szCs w:val="24"/>
          </w:rPr>
          <w:delText>T</w:delText>
        </w:r>
      </w:del>
      <w:r>
        <w:rPr>
          <w:rFonts w:ascii="Cambria" w:hAnsi="Cambria"/>
          <w:sz w:val="24"/>
          <w:szCs w:val="24"/>
        </w:rPr>
        <w:t>he K</w:t>
      </w:r>
      <w:ins w:id="134" w:author="Jeffrey Nosbaum" w:date="2017-06-07T14:22:00Z">
        <w:r w:rsidR="0054051F">
          <w:rPr>
            <w:rFonts w:ascii="Cambria" w:hAnsi="Cambria"/>
            <w:sz w:val="24"/>
            <w:szCs w:val="24"/>
          </w:rPr>
          <w:t xml:space="preserve">indergarten and Grade </w:t>
        </w:r>
      </w:ins>
      <w:r>
        <w:rPr>
          <w:rFonts w:ascii="Cambria" w:hAnsi="Cambria"/>
          <w:sz w:val="24"/>
          <w:szCs w:val="24"/>
        </w:rPr>
        <w:t xml:space="preserve">1 </w:t>
      </w:r>
      <w:ins w:id="135" w:author="Jeffrey Nosbaum" w:date="2017-06-07T14:23:00Z">
        <w:r w:rsidR="0054051F">
          <w:rPr>
            <w:rFonts w:ascii="Cambria" w:hAnsi="Cambria"/>
            <w:sz w:val="24"/>
            <w:szCs w:val="24"/>
          </w:rPr>
          <w:t>k</w:t>
        </w:r>
      </w:ins>
      <w:del w:id="136" w:author="Jeffrey Nosbaum" w:date="2017-06-07T14:23:00Z">
        <w:r w:rsidDel="0054051F">
          <w:rPr>
            <w:rFonts w:ascii="Cambria" w:hAnsi="Cambria"/>
            <w:sz w:val="24"/>
            <w:szCs w:val="24"/>
          </w:rPr>
          <w:delText>K</w:delText>
        </w:r>
      </w:del>
      <w:r>
        <w:rPr>
          <w:rFonts w:ascii="Cambria" w:hAnsi="Cambria"/>
          <w:sz w:val="24"/>
          <w:szCs w:val="24"/>
        </w:rPr>
        <w:t xml:space="preserve">its] </w:t>
      </w:r>
      <w:r w:rsidRPr="00853AA3">
        <w:rPr>
          <w:rFonts w:ascii="Cambria" w:hAnsi="Cambria"/>
          <w:sz w:val="24"/>
          <w:szCs w:val="24"/>
          <w:highlight w:val="yellow"/>
        </w:rPr>
        <w:t>[LINK NEEDED]</w:t>
      </w:r>
    </w:p>
    <w:p w14:paraId="44E6083A" w14:textId="77777777" w:rsidR="00D012DB" w:rsidRDefault="00D012DB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49DE4057" w14:textId="77777777" w:rsidR="00150768" w:rsidRPr="009A196E" w:rsidRDefault="00150768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47D66C2A" w14:textId="126515BB" w:rsidR="00D012DB" w:rsidRPr="009A196E" w:rsidRDefault="00D012DB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Song</w:t>
      </w:r>
      <w:r w:rsidR="00E42BF6">
        <w:rPr>
          <w:rFonts w:ascii="Cambria" w:hAnsi="Cambria"/>
          <w:b/>
          <w:sz w:val="24"/>
          <w:szCs w:val="24"/>
        </w:rPr>
        <w:t>s</w:t>
      </w:r>
    </w:p>
    <w:p w14:paraId="4AB8A350" w14:textId="4AFF64D3" w:rsidR="00D27F51" w:rsidRDefault="00D27F51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Original, catchy songs help students</w:t>
      </w:r>
      <w:r w:rsidR="00661CDD" w:rsidRPr="009A196E">
        <w:rPr>
          <w:rFonts w:ascii="Cambria" w:hAnsi="Cambria"/>
          <w:sz w:val="24"/>
          <w:szCs w:val="24"/>
        </w:rPr>
        <w:t xml:space="preserve"> remember valuable </w:t>
      </w:r>
      <w:r w:rsidR="00E42BF6">
        <w:rPr>
          <w:rFonts w:ascii="Cambria" w:hAnsi="Cambria"/>
          <w:sz w:val="24"/>
          <w:szCs w:val="24"/>
        </w:rPr>
        <w:t>skills and concepts.</w:t>
      </w:r>
    </w:p>
    <w:p w14:paraId="3CB81809" w14:textId="2DD281C5" w:rsidR="00D27F51" w:rsidRDefault="00D27F51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[“The Learner Song” From </w:t>
      </w:r>
      <w:ins w:id="137" w:author="Comp" w:date="2017-06-06T09:15:00Z">
        <w:r w:rsidR="005C1ABE">
          <w:rPr>
            <w:rFonts w:ascii="Cambria" w:hAnsi="Cambria"/>
            <w:sz w:val="24"/>
            <w:szCs w:val="24"/>
          </w:rPr>
          <w:t>t</w:t>
        </w:r>
      </w:ins>
      <w:del w:id="138" w:author="Comp" w:date="2017-06-06T09:15:00Z">
        <w:r w:rsidDel="005C1ABE">
          <w:rPr>
            <w:rFonts w:ascii="Cambria" w:hAnsi="Cambria"/>
            <w:sz w:val="24"/>
            <w:szCs w:val="24"/>
          </w:rPr>
          <w:delText>T</w:delText>
        </w:r>
      </w:del>
      <w:r>
        <w:rPr>
          <w:rFonts w:ascii="Cambria" w:hAnsi="Cambria"/>
          <w:sz w:val="24"/>
          <w:szCs w:val="24"/>
        </w:rPr>
        <w:t>he</w:t>
      </w:r>
      <w:r w:rsidR="00F502A3">
        <w:rPr>
          <w:rFonts w:ascii="Cambria" w:hAnsi="Cambria"/>
          <w:sz w:val="24"/>
          <w:szCs w:val="24"/>
        </w:rPr>
        <w:t xml:space="preserve"> Kindergarten </w:t>
      </w:r>
      <w:ins w:id="139" w:author="Jeffrey Nosbaum" w:date="2017-06-07T14:23:00Z">
        <w:r w:rsidR="0054051F">
          <w:rPr>
            <w:rFonts w:ascii="Cambria" w:hAnsi="Cambria"/>
            <w:sz w:val="24"/>
            <w:szCs w:val="24"/>
          </w:rPr>
          <w:t>k</w:t>
        </w:r>
      </w:ins>
      <w:del w:id="140" w:author="Jeffrey Nosbaum" w:date="2017-06-07T14:23:00Z">
        <w:r w:rsidR="00F502A3" w:rsidDel="0054051F">
          <w:rPr>
            <w:rFonts w:ascii="Cambria" w:hAnsi="Cambria"/>
            <w:sz w:val="24"/>
            <w:szCs w:val="24"/>
          </w:rPr>
          <w:delText>K</w:delText>
        </w:r>
      </w:del>
      <w:r w:rsidR="00F502A3">
        <w:rPr>
          <w:rFonts w:ascii="Cambria" w:hAnsi="Cambria"/>
          <w:sz w:val="24"/>
          <w:szCs w:val="24"/>
        </w:rPr>
        <w:t xml:space="preserve">it] </w:t>
      </w:r>
      <w:r w:rsidR="00F502A3" w:rsidRPr="00F502A3">
        <w:rPr>
          <w:rFonts w:ascii="Cambria" w:hAnsi="Cambria"/>
          <w:sz w:val="24"/>
          <w:szCs w:val="24"/>
          <w:highlight w:val="yellow"/>
        </w:rPr>
        <w:t>[LINK NEEDED]</w:t>
      </w:r>
    </w:p>
    <w:p w14:paraId="080071F6" w14:textId="77777777" w:rsidR="00D012DB" w:rsidRDefault="00D012DB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6E57211F" w14:textId="77777777" w:rsidR="00150768" w:rsidRPr="009A196E" w:rsidRDefault="00150768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405A4FE7" w14:textId="7FC921A7" w:rsidR="00D012DB" w:rsidRPr="009A196E" w:rsidRDefault="00D012DB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lastRenderedPageBreak/>
        <w:t>Classroom</w:t>
      </w:r>
      <w:r w:rsidR="00661CDD" w:rsidRPr="009A196E">
        <w:rPr>
          <w:rFonts w:ascii="Cambria" w:hAnsi="Cambria"/>
          <w:b/>
          <w:sz w:val="24"/>
          <w:szCs w:val="24"/>
        </w:rPr>
        <w:t xml:space="preserve"> or Hallway</w:t>
      </w:r>
      <w:r w:rsidRPr="009A196E">
        <w:rPr>
          <w:rFonts w:ascii="Cambria" w:hAnsi="Cambria"/>
          <w:b/>
          <w:sz w:val="24"/>
          <w:szCs w:val="24"/>
        </w:rPr>
        <w:t xml:space="preserve"> Poster</w:t>
      </w:r>
      <w:ins w:id="141" w:author="Jeffrey Nosbaum" w:date="2017-06-07T14:23:00Z">
        <w:r w:rsidR="0054051F">
          <w:rPr>
            <w:rFonts w:ascii="Cambria" w:hAnsi="Cambria"/>
            <w:b/>
            <w:sz w:val="24"/>
            <w:szCs w:val="24"/>
          </w:rPr>
          <w:t>s</w:t>
        </w:r>
      </w:ins>
    </w:p>
    <w:p w14:paraId="06E3031A" w14:textId="4F030493" w:rsidR="00D012DB" w:rsidRDefault="00F502A3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Posters in each kit</w:t>
      </w:r>
      <w:ins w:id="142" w:author="Comp" w:date="2017-06-06T09:15:00Z">
        <w:r w:rsidR="005C1ABE">
          <w:rPr>
            <w:rFonts w:ascii="Cambria" w:hAnsi="Cambria"/>
            <w:sz w:val="24"/>
            <w:szCs w:val="24"/>
          </w:rPr>
          <w:t xml:space="preserve">, written in </w:t>
        </w:r>
      </w:ins>
      <w:del w:id="143" w:author="Comp" w:date="2017-06-06T09:15:00Z">
        <w:r w:rsidDel="005C1ABE">
          <w:rPr>
            <w:rFonts w:ascii="Cambria" w:hAnsi="Cambria"/>
            <w:sz w:val="24"/>
            <w:szCs w:val="24"/>
          </w:rPr>
          <w:delText xml:space="preserve"> </w:delText>
        </w:r>
        <w:r w:rsidR="000D1500" w:rsidDel="005C1ABE">
          <w:rPr>
            <w:rFonts w:ascii="Cambria" w:hAnsi="Cambria"/>
            <w:sz w:val="24"/>
            <w:szCs w:val="24"/>
          </w:rPr>
          <w:delText xml:space="preserve">featuring </w:delText>
        </w:r>
      </w:del>
      <w:r w:rsidR="000D1500">
        <w:rPr>
          <w:rFonts w:ascii="Cambria" w:hAnsi="Cambria"/>
          <w:sz w:val="24"/>
          <w:szCs w:val="24"/>
        </w:rPr>
        <w:t>everyday language</w:t>
      </w:r>
      <w:ins w:id="144" w:author="Comp" w:date="2017-06-06T09:15:00Z">
        <w:r w:rsidR="005C1ABE">
          <w:rPr>
            <w:rFonts w:ascii="Cambria" w:hAnsi="Cambria"/>
            <w:sz w:val="24"/>
            <w:szCs w:val="24"/>
          </w:rPr>
          <w:t>,</w:t>
        </w:r>
      </w:ins>
      <w:r w:rsidR="000D150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serve as visual reminders of Second Step </w:t>
      </w:r>
      <w:r w:rsidR="00E87178">
        <w:rPr>
          <w:rFonts w:ascii="Cambria" w:hAnsi="Cambria"/>
          <w:sz w:val="24"/>
          <w:szCs w:val="24"/>
        </w:rPr>
        <w:t>skills</w:t>
      </w:r>
      <w:del w:id="145" w:author="Comp" w:date="2017-06-06T09:15:00Z">
        <w:r w:rsidDel="005C1ABE">
          <w:rPr>
            <w:rFonts w:ascii="Cambria" w:hAnsi="Cambria"/>
            <w:sz w:val="24"/>
            <w:szCs w:val="24"/>
          </w:rPr>
          <w:delText>,</w:delText>
        </w:r>
      </w:del>
      <w:r>
        <w:rPr>
          <w:rFonts w:ascii="Cambria" w:hAnsi="Cambria"/>
          <w:sz w:val="24"/>
          <w:szCs w:val="24"/>
        </w:rPr>
        <w:t xml:space="preserve"> and can be hung in both classrooms and hallways.</w:t>
      </w:r>
    </w:p>
    <w:p w14:paraId="16F16993" w14:textId="0DD417A4" w:rsidR="00F502A3" w:rsidRDefault="00F502A3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[Problem-Solving Steps Poster </w:t>
      </w:r>
      <w:ins w:id="146" w:author="Comp" w:date="2017-06-06T09:15:00Z">
        <w:r w:rsidR="005C1ABE">
          <w:rPr>
            <w:rFonts w:ascii="Cambria" w:hAnsi="Cambria"/>
            <w:sz w:val="24"/>
            <w:szCs w:val="24"/>
          </w:rPr>
          <w:t>f</w:t>
        </w:r>
      </w:ins>
      <w:del w:id="147" w:author="Comp" w:date="2017-06-06T09:15:00Z">
        <w:r w:rsidDel="005C1ABE">
          <w:rPr>
            <w:rFonts w:ascii="Cambria" w:hAnsi="Cambria"/>
            <w:sz w:val="24"/>
            <w:szCs w:val="24"/>
          </w:rPr>
          <w:delText>F</w:delText>
        </w:r>
      </w:del>
      <w:r>
        <w:rPr>
          <w:rFonts w:ascii="Cambria" w:hAnsi="Cambria"/>
          <w:sz w:val="24"/>
          <w:szCs w:val="24"/>
        </w:rPr>
        <w:t xml:space="preserve">rom Grade 5 </w:t>
      </w:r>
      <w:ins w:id="148" w:author="Jeffrey Nosbaum" w:date="2017-06-07T14:23:00Z">
        <w:r w:rsidR="0054051F">
          <w:rPr>
            <w:rFonts w:ascii="Cambria" w:hAnsi="Cambria"/>
            <w:sz w:val="24"/>
            <w:szCs w:val="24"/>
          </w:rPr>
          <w:t>k</w:t>
        </w:r>
      </w:ins>
      <w:del w:id="149" w:author="Jeffrey Nosbaum" w:date="2017-06-07T14:23:00Z">
        <w:r w:rsidDel="0054051F">
          <w:rPr>
            <w:rFonts w:ascii="Cambria" w:hAnsi="Cambria"/>
            <w:sz w:val="24"/>
            <w:szCs w:val="24"/>
          </w:rPr>
          <w:delText>K</w:delText>
        </w:r>
      </w:del>
      <w:r>
        <w:rPr>
          <w:rFonts w:ascii="Cambria" w:hAnsi="Cambria"/>
          <w:sz w:val="24"/>
          <w:szCs w:val="24"/>
        </w:rPr>
        <w:t xml:space="preserve">it] </w:t>
      </w:r>
      <w:r w:rsidRPr="00536BFF">
        <w:rPr>
          <w:rFonts w:ascii="Cambria" w:hAnsi="Cambria"/>
          <w:sz w:val="24"/>
          <w:szCs w:val="24"/>
          <w:highlight w:val="yellow"/>
        </w:rPr>
        <w:t>[LINK NEEDED]</w:t>
      </w:r>
    </w:p>
    <w:p w14:paraId="6C807410" w14:textId="77777777" w:rsidR="00F502A3" w:rsidRDefault="00F502A3" w:rsidP="00CB4208">
      <w:pPr>
        <w:pStyle w:val="p1"/>
        <w:rPr>
          <w:rFonts w:ascii="Cambria" w:hAnsi="Cambria"/>
          <w:sz w:val="24"/>
          <w:szCs w:val="24"/>
        </w:rPr>
      </w:pPr>
    </w:p>
    <w:p w14:paraId="19ABBD0E" w14:textId="77777777" w:rsidR="00F502A3" w:rsidRPr="009A196E" w:rsidRDefault="00F502A3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2635D728" w14:textId="1C9BB11E" w:rsidR="00D012DB" w:rsidRPr="009A196E" w:rsidRDefault="00D012DB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Music Video</w:t>
      </w:r>
      <w:ins w:id="150" w:author="Jeffrey Nosbaum" w:date="2017-06-07T14:23:00Z">
        <w:r w:rsidR="0054051F">
          <w:rPr>
            <w:rFonts w:ascii="Cambria" w:hAnsi="Cambria"/>
            <w:b/>
            <w:sz w:val="24"/>
            <w:szCs w:val="24"/>
          </w:rPr>
          <w:t>s</w:t>
        </w:r>
      </w:ins>
    </w:p>
    <w:p w14:paraId="132B05D2" w14:textId="007583BE" w:rsidR="00661CDD" w:rsidRPr="009A196E" w:rsidRDefault="00242CB5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Our</w:t>
      </w:r>
      <w:r w:rsidR="00661CDD" w:rsidRPr="009A196E">
        <w:rPr>
          <w:rFonts w:ascii="Cambria" w:hAnsi="Cambria"/>
          <w:sz w:val="24"/>
          <w:szCs w:val="24"/>
        </w:rPr>
        <w:t xml:space="preserve"> award-winning music videos keep children engaged and learning.</w:t>
      </w:r>
    </w:p>
    <w:p w14:paraId="0006D816" w14:textId="7151E04C" w:rsidR="00D012DB" w:rsidRDefault="005B69AF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[Watch ‘Step Up’ Music Video </w:t>
      </w:r>
      <w:ins w:id="151" w:author="Comp" w:date="2017-06-06T09:15:00Z">
        <w:r w:rsidR="005C1ABE">
          <w:rPr>
            <w:rFonts w:ascii="Cambria" w:hAnsi="Cambria"/>
            <w:sz w:val="24"/>
            <w:szCs w:val="24"/>
          </w:rPr>
          <w:t>f</w:t>
        </w:r>
      </w:ins>
      <w:del w:id="152" w:author="Comp" w:date="2017-06-06T09:15:00Z">
        <w:r w:rsidDel="005C1ABE">
          <w:rPr>
            <w:rFonts w:ascii="Cambria" w:hAnsi="Cambria"/>
            <w:sz w:val="24"/>
            <w:szCs w:val="24"/>
          </w:rPr>
          <w:delText>F</w:delText>
        </w:r>
      </w:del>
      <w:r>
        <w:rPr>
          <w:rFonts w:ascii="Cambria" w:hAnsi="Cambria"/>
          <w:sz w:val="24"/>
          <w:szCs w:val="24"/>
        </w:rPr>
        <w:t xml:space="preserve">rom Grade 5 </w:t>
      </w:r>
      <w:ins w:id="153" w:author="Jeffrey Nosbaum" w:date="2017-06-07T14:23:00Z">
        <w:r w:rsidR="0054051F">
          <w:rPr>
            <w:rFonts w:ascii="Cambria" w:hAnsi="Cambria"/>
            <w:sz w:val="24"/>
            <w:szCs w:val="24"/>
          </w:rPr>
          <w:t>k</w:t>
        </w:r>
      </w:ins>
      <w:del w:id="154" w:author="Jeffrey Nosbaum" w:date="2017-06-07T14:23:00Z">
        <w:r w:rsidDel="0054051F">
          <w:rPr>
            <w:rFonts w:ascii="Cambria" w:hAnsi="Cambria"/>
            <w:sz w:val="24"/>
            <w:szCs w:val="24"/>
          </w:rPr>
          <w:delText>K</w:delText>
        </w:r>
      </w:del>
      <w:r>
        <w:rPr>
          <w:rFonts w:ascii="Cambria" w:hAnsi="Cambria"/>
          <w:sz w:val="24"/>
          <w:szCs w:val="24"/>
        </w:rPr>
        <w:t xml:space="preserve">it] </w:t>
      </w:r>
      <w:r w:rsidRPr="007C16E4">
        <w:rPr>
          <w:rFonts w:ascii="Cambria" w:hAnsi="Cambria"/>
          <w:sz w:val="24"/>
          <w:szCs w:val="24"/>
          <w:highlight w:val="yellow"/>
        </w:rPr>
        <w:t>[LINK NEEDED]</w:t>
      </w:r>
    </w:p>
    <w:p w14:paraId="327FC934" w14:textId="77777777" w:rsidR="005B69AF" w:rsidRPr="009A196E" w:rsidRDefault="005B69AF" w:rsidP="00CB4208">
      <w:pPr>
        <w:pStyle w:val="p1"/>
        <w:rPr>
          <w:rFonts w:ascii="Cambria" w:hAnsi="Cambria"/>
          <w:sz w:val="24"/>
          <w:szCs w:val="24"/>
        </w:rPr>
      </w:pPr>
    </w:p>
    <w:p w14:paraId="0FB08501" w14:textId="77777777" w:rsidR="00283E27" w:rsidRPr="009A196E" w:rsidRDefault="00283E27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1DCEFFA7" w14:textId="2017EBB1" w:rsidR="00CB4208" w:rsidRPr="009A196E" w:rsidRDefault="00DF3465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 xml:space="preserve">The </w:t>
      </w:r>
      <w:r w:rsidRPr="009A196E">
        <w:rPr>
          <w:rFonts w:ascii="Cambria" w:hAnsi="Cambria"/>
          <w:b/>
          <w:i/>
          <w:sz w:val="24"/>
          <w:szCs w:val="24"/>
        </w:rPr>
        <w:t>Second Step</w:t>
      </w:r>
      <w:r w:rsidRPr="009A196E">
        <w:rPr>
          <w:rFonts w:ascii="Cambria" w:hAnsi="Cambria"/>
          <w:b/>
          <w:sz w:val="24"/>
          <w:szCs w:val="24"/>
        </w:rPr>
        <w:t xml:space="preserve"> Program by Grade</w:t>
      </w:r>
    </w:p>
    <w:p w14:paraId="546A1475" w14:textId="77777777" w:rsidR="00CB4208" w:rsidRPr="009A196E" w:rsidRDefault="00CB4208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7CF0E1CD" w14:textId="260EBEDA" w:rsidR="00CB4208" w:rsidRPr="009A196E" w:rsidRDefault="00D14FDD" w:rsidP="00CB4208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Preschool (Pre/K)</w:t>
      </w:r>
    </w:p>
    <w:p w14:paraId="53F6175E" w14:textId="0D75126B" w:rsidR="00CB4208" w:rsidRDefault="00C70C76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Pr="001D5065">
        <w:rPr>
          <w:rFonts w:ascii="Cambria" w:hAnsi="Cambria"/>
          <w:i/>
          <w:sz w:val="24"/>
          <w:szCs w:val="24"/>
        </w:rPr>
        <w:t>Second Step</w:t>
      </w:r>
      <w:r>
        <w:rPr>
          <w:rFonts w:ascii="Cambria" w:hAnsi="Cambria"/>
          <w:sz w:val="24"/>
          <w:szCs w:val="24"/>
        </w:rPr>
        <w:t xml:space="preserve"> Early Learning </w:t>
      </w:r>
      <w:r w:rsidR="003D1D28">
        <w:rPr>
          <w:rFonts w:ascii="Cambria" w:hAnsi="Cambr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 xml:space="preserve">rogram helps your youngest learners benefit more from preschool and </w:t>
      </w:r>
      <w:r w:rsidR="009609F1">
        <w:rPr>
          <w:rFonts w:ascii="Cambria" w:hAnsi="Cambria"/>
          <w:sz w:val="24"/>
          <w:szCs w:val="24"/>
        </w:rPr>
        <w:t>prepare</w:t>
      </w:r>
      <w:r>
        <w:rPr>
          <w:rFonts w:ascii="Cambria" w:hAnsi="Cambria"/>
          <w:sz w:val="24"/>
          <w:szCs w:val="24"/>
        </w:rPr>
        <w:t xml:space="preserve"> for kindergarten. They’ll learn skills to help them pay attention, remember directions, and control their behavior.</w:t>
      </w:r>
    </w:p>
    <w:p w14:paraId="7C37328E" w14:textId="77777777" w:rsidR="00C70C76" w:rsidRDefault="00C70C76" w:rsidP="001408F8">
      <w:pPr>
        <w:pStyle w:val="p1"/>
        <w:rPr>
          <w:rFonts w:ascii="Cambria" w:hAnsi="Cambria"/>
          <w:sz w:val="24"/>
          <w:szCs w:val="24"/>
        </w:rPr>
      </w:pPr>
    </w:p>
    <w:p w14:paraId="7A48AB64" w14:textId="243DAF20" w:rsidR="001408F8" w:rsidRPr="007C16E4" w:rsidRDefault="00C70C76" w:rsidP="001408F8">
      <w:pPr>
        <w:pStyle w:val="p1"/>
        <w:rPr>
          <w:rFonts w:ascii="Cambria" w:hAnsi="Cambria"/>
          <w:color w:val="auto"/>
          <w:sz w:val="24"/>
          <w:szCs w:val="24"/>
        </w:rPr>
      </w:pPr>
      <w:r w:rsidRPr="007C16E4">
        <w:rPr>
          <w:rFonts w:ascii="Cambria" w:hAnsi="Cambria"/>
          <w:color w:val="auto"/>
          <w:sz w:val="24"/>
          <w:szCs w:val="24"/>
        </w:rPr>
        <w:t>[</w:t>
      </w:r>
      <w:r w:rsidR="001408F8" w:rsidRPr="007C16E4">
        <w:rPr>
          <w:rFonts w:ascii="Cambria" w:hAnsi="Cambria"/>
          <w:color w:val="auto"/>
          <w:sz w:val="24"/>
          <w:szCs w:val="24"/>
        </w:rPr>
        <w:t>Learn More</w:t>
      </w:r>
      <w:r w:rsidRPr="007C16E4">
        <w:rPr>
          <w:rFonts w:ascii="Cambria" w:hAnsi="Cambria"/>
          <w:color w:val="auto"/>
          <w:sz w:val="24"/>
          <w:szCs w:val="24"/>
        </w:rPr>
        <w:t xml:space="preserve">] </w:t>
      </w:r>
      <w:r w:rsidRPr="007C16E4">
        <w:rPr>
          <w:rFonts w:ascii="Cambria" w:hAnsi="Cambria"/>
          <w:color w:val="auto"/>
          <w:sz w:val="24"/>
          <w:szCs w:val="24"/>
          <w:highlight w:val="yellow"/>
        </w:rPr>
        <w:t>[LINK NEEDED]</w:t>
      </w:r>
    </w:p>
    <w:p w14:paraId="6831AA67" w14:textId="77777777" w:rsidR="001408F8" w:rsidRPr="009A196E" w:rsidRDefault="001408F8" w:rsidP="00CB4208">
      <w:pPr>
        <w:pStyle w:val="p1"/>
        <w:rPr>
          <w:rFonts w:ascii="Cambria" w:hAnsi="Cambria"/>
          <w:sz w:val="24"/>
          <w:szCs w:val="24"/>
        </w:rPr>
      </w:pPr>
    </w:p>
    <w:p w14:paraId="1245BB55" w14:textId="77777777" w:rsidR="00C91612" w:rsidRPr="009A196E" w:rsidRDefault="00C91612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3638AE23" w14:textId="5BBA4096" w:rsidR="00CB4208" w:rsidRPr="009A196E" w:rsidRDefault="00CB4208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Elementary</w:t>
      </w:r>
    </w:p>
    <w:p w14:paraId="17383C38" w14:textId="4ECACC1D" w:rsidR="00FE76AB" w:rsidRDefault="002226E9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 age-appropriate lessons, Second Step’s K</w:t>
      </w:r>
      <w:ins w:id="155" w:author="Comp" w:date="2017-06-06T09:16:00Z">
        <w:r w:rsidR="005C1ABE">
          <w:rPr>
            <w:rFonts w:ascii="Cambria" w:hAnsi="Cambria"/>
            <w:sz w:val="24"/>
            <w:szCs w:val="24"/>
          </w:rPr>
          <w:t>–</w:t>
        </w:r>
      </w:ins>
      <w:del w:id="156" w:author="Comp" w:date="2017-06-06T09:16:00Z">
        <w:r w:rsidDel="005C1ABE">
          <w:rPr>
            <w:rFonts w:ascii="Cambria" w:hAnsi="Cambria"/>
            <w:sz w:val="24"/>
            <w:szCs w:val="24"/>
          </w:rPr>
          <w:delText>-</w:delText>
        </w:r>
      </w:del>
      <w:r>
        <w:rPr>
          <w:rFonts w:ascii="Cambria" w:hAnsi="Cambria"/>
          <w:sz w:val="24"/>
          <w:szCs w:val="24"/>
        </w:rPr>
        <w:t xml:space="preserve">5 program features </w:t>
      </w:r>
      <w:r w:rsidR="007C16E4">
        <w:rPr>
          <w:rFonts w:ascii="Cambria" w:hAnsi="Cambria"/>
          <w:sz w:val="24"/>
          <w:szCs w:val="24"/>
        </w:rPr>
        <w:t>c</w:t>
      </w:r>
      <w:r w:rsidR="00486463" w:rsidRPr="009A196E">
        <w:rPr>
          <w:rFonts w:ascii="Cambria" w:hAnsi="Cambria"/>
          <w:sz w:val="24"/>
          <w:szCs w:val="24"/>
        </w:rPr>
        <w:t xml:space="preserve">atchy songs, fun games, and </w:t>
      </w:r>
      <w:r w:rsidR="00FE76AB">
        <w:rPr>
          <w:rFonts w:ascii="Cambria" w:hAnsi="Cambria"/>
          <w:sz w:val="24"/>
          <w:szCs w:val="24"/>
        </w:rPr>
        <w:t xml:space="preserve">other engaging activities </w:t>
      </w:r>
      <w:r>
        <w:rPr>
          <w:rFonts w:ascii="Cambria" w:hAnsi="Cambria"/>
          <w:sz w:val="24"/>
          <w:szCs w:val="24"/>
        </w:rPr>
        <w:t>that develop social-emotional skills. Children learn how to make friends, manage thei</w:t>
      </w:r>
      <w:r w:rsidR="008C51EE">
        <w:rPr>
          <w:rFonts w:ascii="Cambria" w:hAnsi="Cambria"/>
          <w:sz w:val="24"/>
          <w:szCs w:val="24"/>
        </w:rPr>
        <w:t>r emotions, solve problems, and deal with peer pressure.</w:t>
      </w:r>
    </w:p>
    <w:p w14:paraId="7CACD006" w14:textId="77777777" w:rsidR="00C91612" w:rsidRDefault="00C91612" w:rsidP="00CB4208">
      <w:pPr>
        <w:pStyle w:val="p1"/>
        <w:rPr>
          <w:rFonts w:ascii="Cambria" w:hAnsi="Cambria"/>
          <w:sz w:val="24"/>
          <w:szCs w:val="24"/>
        </w:rPr>
      </w:pPr>
    </w:p>
    <w:p w14:paraId="0E3E8D90" w14:textId="79FDA5E2" w:rsidR="00C420CD" w:rsidRDefault="00C420CD" w:rsidP="00CB420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[Learn More] </w:t>
      </w:r>
      <w:r w:rsidRPr="00C420CD">
        <w:rPr>
          <w:rFonts w:ascii="Cambria" w:hAnsi="Cambria"/>
          <w:sz w:val="24"/>
          <w:szCs w:val="24"/>
          <w:highlight w:val="yellow"/>
        </w:rPr>
        <w:t>[LINK NEEDED]</w:t>
      </w:r>
    </w:p>
    <w:p w14:paraId="7D325046" w14:textId="77777777" w:rsidR="00C420CD" w:rsidRDefault="00C420CD" w:rsidP="00CB4208">
      <w:pPr>
        <w:pStyle w:val="p1"/>
        <w:rPr>
          <w:rFonts w:ascii="Cambria" w:hAnsi="Cambria"/>
          <w:sz w:val="24"/>
          <w:szCs w:val="24"/>
        </w:rPr>
      </w:pPr>
    </w:p>
    <w:p w14:paraId="42AD3766" w14:textId="77777777" w:rsidR="004B2CA3" w:rsidRPr="009A196E" w:rsidRDefault="004B2CA3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134CA305" w14:textId="39814C88" w:rsidR="00CB4208" w:rsidRPr="009A196E" w:rsidRDefault="00CB4208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Middle School</w:t>
      </w:r>
      <w:r w:rsidR="00895CB3">
        <w:rPr>
          <w:rFonts w:ascii="Cambria" w:hAnsi="Cambria"/>
          <w:b/>
          <w:sz w:val="24"/>
          <w:szCs w:val="24"/>
        </w:rPr>
        <w:t xml:space="preserve"> (New for Fall 2017)</w:t>
      </w:r>
    </w:p>
    <w:p w14:paraId="23684FA7" w14:textId="6D16C3F6" w:rsidR="00D14FDD" w:rsidRPr="005F7EF8" w:rsidRDefault="00D14FDD" w:rsidP="00D14FDD">
      <w:pPr>
        <w:pStyle w:val="p1"/>
        <w:rPr>
          <w:rFonts w:ascii="Cambria" w:hAnsi="Cambria"/>
          <w:sz w:val="24"/>
          <w:szCs w:val="24"/>
        </w:rPr>
      </w:pPr>
      <w:r w:rsidRPr="005F7EF8">
        <w:rPr>
          <w:rFonts w:ascii="Cambria" w:hAnsi="Cambria"/>
          <w:sz w:val="24"/>
          <w:szCs w:val="24"/>
        </w:rPr>
        <w:t xml:space="preserve">Coming August 2017, the new </w:t>
      </w:r>
      <w:r w:rsidRPr="005F7EF8">
        <w:rPr>
          <w:rFonts w:ascii="Cambria" w:hAnsi="Cambria"/>
          <w:i/>
          <w:iCs/>
          <w:sz w:val="24"/>
          <w:szCs w:val="24"/>
        </w:rPr>
        <w:t xml:space="preserve">Second Step </w:t>
      </w:r>
      <w:r w:rsidRPr="005F7EF8">
        <w:rPr>
          <w:rFonts w:ascii="Cambria" w:hAnsi="Cambria"/>
          <w:sz w:val="24"/>
          <w:szCs w:val="24"/>
        </w:rPr>
        <w:t>Middle School Program is a</w:t>
      </w:r>
      <w:ins w:id="157" w:author="Comp" w:date="2017-06-06T09:16:00Z">
        <w:r w:rsidR="005C1ABE">
          <w:rPr>
            <w:rFonts w:ascii="Cambria" w:hAnsi="Cambria"/>
            <w:sz w:val="24"/>
            <w:szCs w:val="24"/>
          </w:rPr>
          <w:t>n</w:t>
        </w:r>
      </w:ins>
      <w:r w:rsidRPr="005F7EF8">
        <w:rPr>
          <w:rFonts w:ascii="Cambria" w:hAnsi="Cambria"/>
          <w:sz w:val="24"/>
          <w:szCs w:val="24"/>
        </w:rPr>
        <w:t xml:space="preserve"> </w:t>
      </w:r>
      <w:del w:id="158" w:author="Comp" w:date="2017-06-06T09:16:00Z">
        <w:r w:rsidRPr="005F7EF8" w:rsidDel="005C1ABE">
          <w:rPr>
            <w:rFonts w:ascii="Cambria" w:hAnsi="Cambria"/>
            <w:sz w:val="24"/>
            <w:szCs w:val="24"/>
          </w:rPr>
          <w:delText>social-emotional learning</w:delText>
        </w:r>
      </w:del>
      <w:ins w:id="159" w:author="Comp" w:date="2017-06-06T09:16:00Z">
        <w:r w:rsidR="005C1ABE">
          <w:rPr>
            <w:rFonts w:ascii="Cambria" w:hAnsi="Cambria"/>
            <w:sz w:val="24"/>
            <w:szCs w:val="24"/>
          </w:rPr>
          <w:t>SEL</w:t>
        </w:r>
      </w:ins>
      <w:r w:rsidRPr="005F7EF8">
        <w:rPr>
          <w:rFonts w:ascii="Cambria" w:hAnsi="Cambria"/>
          <w:sz w:val="24"/>
          <w:szCs w:val="24"/>
        </w:rPr>
        <w:t xml:space="preserve"> program that brings together today’s technology, the latest in developmental research, and </w:t>
      </w:r>
      <w:del w:id="160" w:author="Comp" w:date="2017-06-06T09:16:00Z">
        <w:r w:rsidRPr="005F7EF8" w:rsidDel="005C1ABE">
          <w:rPr>
            <w:rFonts w:ascii="Cambria" w:hAnsi="Cambria"/>
            <w:sz w:val="24"/>
            <w:szCs w:val="24"/>
          </w:rPr>
          <w:delText xml:space="preserve">real </w:delText>
        </w:r>
      </w:del>
      <w:ins w:id="161" w:author="Comp" w:date="2017-06-06T09:16:00Z">
        <w:r w:rsidR="005C1ABE">
          <w:rPr>
            <w:rFonts w:ascii="Cambria" w:hAnsi="Cambria"/>
            <w:sz w:val="24"/>
            <w:szCs w:val="24"/>
          </w:rPr>
          <w:t xml:space="preserve">feedback from </w:t>
        </w:r>
      </w:ins>
      <w:ins w:id="162" w:author="Comp" w:date="2017-06-06T09:17:00Z">
        <w:r w:rsidR="005C1ABE">
          <w:rPr>
            <w:rFonts w:ascii="Cambria" w:hAnsi="Cambria"/>
            <w:sz w:val="24"/>
            <w:szCs w:val="24"/>
          </w:rPr>
          <w:t>actual</w:t>
        </w:r>
      </w:ins>
      <w:ins w:id="163" w:author="Comp" w:date="2017-06-06T09:16:00Z">
        <w:r w:rsidR="005C1ABE">
          <w:rPr>
            <w:rFonts w:ascii="Cambria" w:hAnsi="Cambria"/>
            <w:sz w:val="24"/>
            <w:szCs w:val="24"/>
          </w:rPr>
          <w:t xml:space="preserve"> </w:t>
        </w:r>
      </w:ins>
      <w:r w:rsidRPr="005F7EF8">
        <w:rPr>
          <w:rFonts w:ascii="Cambria" w:hAnsi="Cambria"/>
          <w:sz w:val="24"/>
          <w:szCs w:val="24"/>
        </w:rPr>
        <w:t>classroom</w:t>
      </w:r>
      <w:ins w:id="164" w:author="Comp" w:date="2017-06-06T09:17:00Z">
        <w:r w:rsidR="005C1ABE">
          <w:rPr>
            <w:rFonts w:ascii="Cambria" w:hAnsi="Cambria"/>
            <w:sz w:val="24"/>
            <w:szCs w:val="24"/>
          </w:rPr>
          <w:t>s</w:t>
        </w:r>
      </w:ins>
      <w:del w:id="165" w:author="Comp" w:date="2017-06-06T09:17:00Z">
        <w:r w:rsidRPr="005F7EF8" w:rsidDel="005C1ABE">
          <w:rPr>
            <w:rFonts w:ascii="Cambria" w:hAnsi="Cambria"/>
            <w:sz w:val="24"/>
            <w:szCs w:val="24"/>
          </w:rPr>
          <w:delText xml:space="preserve"> feedback</w:delText>
        </w:r>
      </w:del>
      <w:r w:rsidRPr="005F7EF8">
        <w:rPr>
          <w:rFonts w:ascii="Cambria" w:hAnsi="Cambria"/>
          <w:sz w:val="24"/>
          <w:szCs w:val="24"/>
        </w:rPr>
        <w:t>. The result: a program that helps build a culture of connectedness and empowers middle</w:t>
      </w:r>
      <w:ins w:id="166" w:author="Jeffrey Nosbaum" w:date="2017-06-07T14:24:00Z">
        <w:r w:rsidR="0054051F">
          <w:rPr>
            <w:rFonts w:ascii="Cambria" w:hAnsi="Cambria"/>
            <w:sz w:val="24"/>
            <w:szCs w:val="24"/>
          </w:rPr>
          <w:t xml:space="preserve"> </w:t>
        </w:r>
      </w:ins>
      <w:del w:id="167" w:author="Jeffrey Nosbaum" w:date="2017-06-07T14:24:00Z">
        <w:r w:rsidRPr="005F7EF8" w:rsidDel="0054051F">
          <w:rPr>
            <w:rFonts w:ascii="Cambria" w:hAnsi="Cambria"/>
            <w:sz w:val="24"/>
            <w:szCs w:val="24"/>
          </w:rPr>
          <w:delText>-</w:delText>
        </w:r>
      </w:del>
      <w:r w:rsidRPr="005F7EF8">
        <w:rPr>
          <w:rFonts w:ascii="Cambria" w:hAnsi="Cambria"/>
          <w:sz w:val="24"/>
          <w:szCs w:val="24"/>
        </w:rPr>
        <w:t xml:space="preserve">schoolers with </w:t>
      </w:r>
      <w:ins w:id="168" w:author="Comp" w:date="2017-06-06T09:17:00Z">
        <w:r w:rsidR="005C1ABE">
          <w:rPr>
            <w:rFonts w:ascii="Cambria" w:hAnsi="Cambria"/>
            <w:sz w:val="24"/>
            <w:szCs w:val="24"/>
          </w:rPr>
          <w:t xml:space="preserve">the </w:t>
        </w:r>
      </w:ins>
      <w:r w:rsidRPr="005F7EF8">
        <w:rPr>
          <w:rFonts w:ascii="Cambria" w:hAnsi="Cambria"/>
          <w:sz w:val="24"/>
          <w:szCs w:val="24"/>
        </w:rPr>
        <w:t>skills and concepts to succeed socially, in academics, and in life.</w:t>
      </w:r>
      <w:r w:rsidRPr="005F7EF8">
        <w:rPr>
          <w:rFonts w:ascii="Cambria" w:hAnsi="Cambria"/>
          <w:b/>
          <w:bCs/>
          <w:sz w:val="24"/>
          <w:szCs w:val="24"/>
        </w:rPr>
        <w:t xml:space="preserve"> </w:t>
      </w:r>
    </w:p>
    <w:p w14:paraId="5222073A" w14:textId="77777777" w:rsidR="00CB3E0E" w:rsidRDefault="00CB3E0E" w:rsidP="00DF3465">
      <w:pPr>
        <w:pStyle w:val="p1"/>
        <w:rPr>
          <w:rFonts w:ascii="Cambria" w:hAnsi="Cambria"/>
          <w:sz w:val="24"/>
          <w:szCs w:val="24"/>
        </w:rPr>
      </w:pPr>
    </w:p>
    <w:p w14:paraId="5865F492" w14:textId="1FA48D1F" w:rsidR="001408F8" w:rsidRPr="009A196E" w:rsidRDefault="00996604" w:rsidP="001408F8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</w:t>
      </w:r>
      <w:r w:rsidR="00D14FDD">
        <w:rPr>
          <w:rFonts w:ascii="Cambria" w:hAnsi="Cambria"/>
          <w:sz w:val="24"/>
          <w:szCs w:val="24"/>
        </w:rPr>
        <w:t xml:space="preserve">See </w:t>
      </w:r>
      <w:r w:rsidR="005F7EF8">
        <w:rPr>
          <w:rFonts w:ascii="Cambria" w:hAnsi="Cambria"/>
          <w:sz w:val="24"/>
          <w:szCs w:val="24"/>
        </w:rPr>
        <w:t>A</w:t>
      </w:r>
      <w:r w:rsidR="00D14FDD">
        <w:rPr>
          <w:rFonts w:ascii="Cambria" w:hAnsi="Cambria"/>
          <w:sz w:val="24"/>
          <w:szCs w:val="24"/>
        </w:rPr>
        <w:t xml:space="preserve"> </w:t>
      </w:r>
      <w:r w:rsidR="005F7EF8">
        <w:rPr>
          <w:rFonts w:ascii="Cambria" w:hAnsi="Cambria"/>
          <w:sz w:val="24"/>
          <w:szCs w:val="24"/>
        </w:rPr>
        <w:t>P</w:t>
      </w:r>
      <w:r w:rsidR="00D14FDD">
        <w:rPr>
          <w:rFonts w:ascii="Cambria" w:hAnsi="Cambria"/>
          <w:sz w:val="24"/>
          <w:szCs w:val="24"/>
        </w:rPr>
        <w:t>review</w:t>
      </w:r>
      <w:r>
        <w:rPr>
          <w:rFonts w:ascii="Cambria" w:hAnsi="Cambria"/>
          <w:sz w:val="24"/>
          <w:szCs w:val="24"/>
        </w:rPr>
        <w:t xml:space="preserve">] </w:t>
      </w:r>
      <w:r w:rsidRPr="002569CF">
        <w:rPr>
          <w:rFonts w:ascii="Cambria" w:hAnsi="Cambria"/>
          <w:sz w:val="24"/>
          <w:szCs w:val="24"/>
          <w:highlight w:val="yellow"/>
        </w:rPr>
        <w:t>[LINK NEEDED]</w:t>
      </w:r>
    </w:p>
    <w:p w14:paraId="566AFC11" w14:textId="590AD748" w:rsidR="00D9583F" w:rsidRPr="009A196E" w:rsidRDefault="00D9583F" w:rsidP="00D9583F">
      <w:pPr>
        <w:pStyle w:val="p1"/>
        <w:rPr>
          <w:rFonts w:ascii="Cambria" w:hAnsi="Cambria"/>
          <w:sz w:val="24"/>
          <w:szCs w:val="24"/>
        </w:rPr>
      </w:pPr>
    </w:p>
    <w:p w14:paraId="1AB4CFEF" w14:textId="77777777" w:rsidR="00C345B5" w:rsidRDefault="00C345B5" w:rsidP="00C345B5">
      <w:pPr>
        <w:pStyle w:val="p1"/>
        <w:rPr>
          <w:rFonts w:ascii="Cambria" w:hAnsi="Cambria"/>
          <w:b/>
          <w:sz w:val="24"/>
          <w:szCs w:val="24"/>
        </w:rPr>
      </w:pPr>
    </w:p>
    <w:p w14:paraId="2599B8CD" w14:textId="5308A9FC" w:rsidR="00C345B5" w:rsidRDefault="00895CB3" w:rsidP="00C345B5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Middle School</w:t>
      </w:r>
      <w:r w:rsidR="00C345B5">
        <w:rPr>
          <w:rFonts w:ascii="Cambria" w:hAnsi="Cambria"/>
          <w:b/>
          <w:sz w:val="24"/>
          <w:szCs w:val="24"/>
        </w:rPr>
        <w:t xml:space="preserve"> (2008 E</w:t>
      </w:r>
      <w:r w:rsidR="00A37E15">
        <w:rPr>
          <w:rFonts w:ascii="Cambria" w:hAnsi="Cambria"/>
          <w:b/>
          <w:sz w:val="24"/>
          <w:szCs w:val="24"/>
        </w:rPr>
        <w:t>dition</w:t>
      </w:r>
      <w:r w:rsidR="00C345B5">
        <w:rPr>
          <w:rFonts w:ascii="Cambria" w:hAnsi="Cambria"/>
          <w:b/>
          <w:sz w:val="24"/>
          <w:szCs w:val="24"/>
        </w:rPr>
        <w:t xml:space="preserve">) </w:t>
      </w:r>
    </w:p>
    <w:p w14:paraId="265FE768" w14:textId="2AFC0725" w:rsidR="008C20A3" w:rsidRDefault="00C345B5" w:rsidP="00C345B5">
      <w:pPr>
        <w:pStyle w:val="p1"/>
        <w:rPr>
          <w:rFonts w:ascii="Cambria" w:hAnsi="Cambria"/>
          <w:sz w:val="24"/>
          <w:szCs w:val="24"/>
        </w:rPr>
      </w:pPr>
      <w:r w:rsidRPr="008C20A3">
        <w:rPr>
          <w:rFonts w:ascii="Cambria" w:hAnsi="Cambria"/>
          <w:sz w:val="24"/>
          <w:szCs w:val="24"/>
        </w:rPr>
        <w:t>Our previous edition</w:t>
      </w:r>
      <w:r w:rsidR="00895CB3" w:rsidRPr="008C20A3">
        <w:rPr>
          <w:rFonts w:ascii="Cambria" w:hAnsi="Cambria"/>
          <w:sz w:val="24"/>
          <w:szCs w:val="24"/>
        </w:rPr>
        <w:t xml:space="preserve"> of the </w:t>
      </w:r>
      <w:r w:rsidR="00895CB3" w:rsidRPr="00624A89">
        <w:rPr>
          <w:rFonts w:ascii="Cambria" w:hAnsi="Cambria"/>
          <w:i/>
          <w:sz w:val="24"/>
          <w:szCs w:val="24"/>
        </w:rPr>
        <w:t>Second Step</w:t>
      </w:r>
      <w:r w:rsidR="00895CB3" w:rsidRPr="008C20A3">
        <w:rPr>
          <w:rFonts w:ascii="Cambria" w:hAnsi="Cambria"/>
          <w:sz w:val="24"/>
          <w:szCs w:val="24"/>
        </w:rPr>
        <w:t xml:space="preserve"> Middle School </w:t>
      </w:r>
      <w:r w:rsidR="008C20A3">
        <w:rPr>
          <w:rFonts w:ascii="Cambria" w:hAnsi="Cambria"/>
          <w:sz w:val="24"/>
          <w:szCs w:val="24"/>
        </w:rPr>
        <w:t>P</w:t>
      </w:r>
      <w:r w:rsidR="00895CB3" w:rsidRPr="008C20A3">
        <w:rPr>
          <w:rFonts w:ascii="Cambria" w:hAnsi="Cambria"/>
          <w:sz w:val="24"/>
          <w:szCs w:val="24"/>
        </w:rPr>
        <w:t>rogram</w:t>
      </w:r>
      <w:r w:rsidR="008C20A3" w:rsidRPr="008C20A3">
        <w:rPr>
          <w:rFonts w:ascii="Cambria" w:hAnsi="Cambria"/>
          <w:sz w:val="24"/>
          <w:szCs w:val="24"/>
        </w:rPr>
        <w:t xml:space="preserve"> is still available</w:t>
      </w:r>
      <w:r w:rsidRPr="008C20A3">
        <w:rPr>
          <w:rFonts w:ascii="Cambria" w:hAnsi="Cambria"/>
          <w:sz w:val="24"/>
          <w:szCs w:val="24"/>
        </w:rPr>
        <w:t xml:space="preserve">. </w:t>
      </w:r>
    </w:p>
    <w:p w14:paraId="15535410" w14:textId="0D857221" w:rsidR="00C345B5" w:rsidRPr="008C20A3" w:rsidRDefault="00C345B5" w:rsidP="00C345B5">
      <w:pPr>
        <w:pStyle w:val="p1"/>
        <w:rPr>
          <w:rFonts w:ascii="Cambria" w:hAnsi="Cambria"/>
          <w:sz w:val="24"/>
          <w:szCs w:val="24"/>
        </w:rPr>
      </w:pPr>
    </w:p>
    <w:p w14:paraId="40F02EA7" w14:textId="77777777" w:rsidR="008C20A3" w:rsidRDefault="008C20A3" w:rsidP="008C20A3">
      <w:pPr>
        <w:pStyle w:val="p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[Learn More] </w:t>
      </w:r>
      <w:r w:rsidRPr="00C420CD">
        <w:rPr>
          <w:rFonts w:ascii="Cambria" w:hAnsi="Cambria"/>
          <w:sz w:val="24"/>
          <w:szCs w:val="24"/>
          <w:highlight w:val="yellow"/>
        </w:rPr>
        <w:t>[LINK NEEDED]</w:t>
      </w:r>
    </w:p>
    <w:p w14:paraId="537815FB" w14:textId="77777777" w:rsidR="008C20A3" w:rsidRPr="008C20A3" w:rsidRDefault="008C20A3" w:rsidP="00C345B5">
      <w:pPr>
        <w:pStyle w:val="p1"/>
        <w:rPr>
          <w:rFonts w:ascii="Cambria" w:hAnsi="Cambria"/>
          <w:sz w:val="24"/>
          <w:szCs w:val="24"/>
        </w:rPr>
      </w:pPr>
    </w:p>
    <w:p w14:paraId="045E1B97" w14:textId="77777777" w:rsidR="00D9583F" w:rsidRDefault="00D9583F" w:rsidP="00D9583F">
      <w:pPr>
        <w:pStyle w:val="p1"/>
        <w:rPr>
          <w:rFonts w:ascii="Cambria" w:hAnsi="Cambria"/>
          <w:sz w:val="24"/>
          <w:szCs w:val="24"/>
        </w:rPr>
      </w:pPr>
    </w:p>
    <w:p w14:paraId="67518CB8" w14:textId="77777777" w:rsidR="002569CF" w:rsidRPr="009A196E" w:rsidRDefault="002569CF" w:rsidP="00D9583F">
      <w:pPr>
        <w:pStyle w:val="p1"/>
        <w:rPr>
          <w:rFonts w:ascii="Cambria" w:hAnsi="Cambria"/>
          <w:sz w:val="24"/>
          <w:szCs w:val="24"/>
        </w:rPr>
      </w:pPr>
    </w:p>
    <w:p w14:paraId="54EF8C30" w14:textId="78C1A2E8" w:rsidR="00D9583F" w:rsidRPr="009A196E" w:rsidRDefault="00A00813" w:rsidP="00D9583F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Reinforce </w:t>
      </w:r>
      <w:r w:rsidRPr="002569CF">
        <w:rPr>
          <w:rFonts w:ascii="Cambria" w:hAnsi="Cambria"/>
          <w:b/>
          <w:i/>
          <w:sz w:val="24"/>
          <w:szCs w:val="24"/>
        </w:rPr>
        <w:t>Second Step</w:t>
      </w:r>
      <w:r>
        <w:rPr>
          <w:rFonts w:ascii="Cambria" w:hAnsi="Cambria"/>
          <w:b/>
          <w:sz w:val="24"/>
          <w:szCs w:val="24"/>
        </w:rPr>
        <w:t xml:space="preserve"> </w:t>
      </w:r>
      <w:ins w:id="169" w:author="Jeffrey Nosbaum" w:date="2017-06-07T14:24:00Z">
        <w:r w:rsidR="0054051F">
          <w:rPr>
            <w:rFonts w:ascii="Cambria" w:hAnsi="Cambria"/>
            <w:b/>
            <w:sz w:val="24"/>
            <w:szCs w:val="24"/>
          </w:rPr>
          <w:t xml:space="preserve">Skills </w:t>
        </w:r>
      </w:ins>
      <w:r>
        <w:rPr>
          <w:rFonts w:ascii="Cambria" w:hAnsi="Cambria"/>
          <w:b/>
          <w:sz w:val="24"/>
          <w:szCs w:val="24"/>
        </w:rPr>
        <w:t>Every Day</w:t>
      </w:r>
    </w:p>
    <w:p w14:paraId="0C31289B" w14:textId="77777777" w:rsidR="00D9583F" w:rsidRPr="009A196E" w:rsidRDefault="00D9583F" w:rsidP="00D9583F">
      <w:pPr>
        <w:pStyle w:val="p1"/>
        <w:rPr>
          <w:rFonts w:ascii="Cambria" w:hAnsi="Cambria"/>
          <w:sz w:val="24"/>
          <w:szCs w:val="24"/>
        </w:rPr>
      </w:pPr>
    </w:p>
    <w:p w14:paraId="1E2AEF98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  <w:r w:rsidRPr="00A36CE3">
        <w:rPr>
          <w:rFonts w:ascii="Cambria" w:hAnsi="Cambria"/>
          <w:b/>
          <w:sz w:val="24"/>
          <w:szCs w:val="24"/>
        </w:rPr>
        <w:t>Streaming Lesson Media</w:t>
      </w:r>
    </w:p>
    <w:p w14:paraId="703650D7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</w:p>
    <w:p w14:paraId="6EC831E7" w14:textId="0A8EEF82" w:rsidR="00A36CE3" w:rsidRPr="00A36CE3" w:rsidRDefault="00A36CE3" w:rsidP="00A36CE3">
      <w:pPr>
        <w:pStyle w:val="p1"/>
        <w:rPr>
          <w:rFonts w:ascii="Cambria" w:hAnsi="Cambria"/>
          <w:sz w:val="24"/>
          <w:szCs w:val="24"/>
        </w:rPr>
      </w:pPr>
      <w:r w:rsidRPr="00A36CE3">
        <w:rPr>
          <w:rFonts w:ascii="Cambria" w:hAnsi="Cambria"/>
          <w:sz w:val="24"/>
          <w:szCs w:val="24"/>
        </w:rPr>
        <w:t xml:space="preserve">Stream the </w:t>
      </w:r>
      <w:r w:rsidRPr="00A36CE3">
        <w:rPr>
          <w:rFonts w:ascii="Cambria" w:hAnsi="Cambria"/>
          <w:i/>
          <w:sz w:val="24"/>
          <w:szCs w:val="24"/>
        </w:rPr>
        <w:t>Second Step</w:t>
      </w:r>
      <w:r w:rsidRPr="00A36CE3">
        <w:rPr>
          <w:rFonts w:ascii="Cambria" w:hAnsi="Cambria"/>
          <w:sz w:val="24"/>
          <w:szCs w:val="24"/>
        </w:rPr>
        <w:t xml:space="preserve"> Suite’s photos, videos, and songs right to your classroom</w:t>
      </w:r>
      <w:del w:id="170" w:author="Comp" w:date="2017-06-06T09:18:00Z">
        <w:r w:rsidRPr="00A36CE3" w:rsidDel="005C1ABE">
          <w:rPr>
            <w:rFonts w:ascii="Cambria" w:hAnsi="Cambria"/>
            <w:sz w:val="24"/>
            <w:szCs w:val="24"/>
          </w:rPr>
          <w:delText xml:space="preserve"> </w:delText>
        </w:r>
      </w:del>
      <w:r w:rsidRPr="00A36CE3">
        <w:rPr>
          <w:rFonts w:ascii="Cambria" w:hAnsi="Cambria"/>
          <w:sz w:val="24"/>
          <w:szCs w:val="24"/>
        </w:rPr>
        <w:t>—</w:t>
      </w:r>
      <w:del w:id="171" w:author="Comp" w:date="2017-06-06T09:18:00Z">
        <w:r w:rsidRPr="00A36CE3" w:rsidDel="005C1ABE">
          <w:rPr>
            <w:rFonts w:ascii="Cambria" w:hAnsi="Cambria"/>
            <w:sz w:val="24"/>
            <w:szCs w:val="24"/>
          </w:rPr>
          <w:delText> </w:delText>
        </w:r>
      </w:del>
      <w:r w:rsidRPr="00A36CE3">
        <w:rPr>
          <w:rFonts w:ascii="Cambria" w:hAnsi="Cambria"/>
          <w:sz w:val="24"/>
          <w:szCs w:val="24"/>
        </w:rPr>
        <w:t>no CDs or DVDs needed. Created for Early Learning</w:t>
      </w:r>
      <w:del w:id="172" w:author="Jeffrey Nosbaum" w:date="2017-06-07T14:25:00Z">
        <w:r w:rsidRPr="00A36CE3" w:rsidDel="0054051F">
          <w:rPr>
            <w:rFonts w:ascii="Cambria" w:hAnsi="Cambria"/>
            <w:sz w:val="24"/>
            <w:szCs w:val="24"/>
          </w:rPr>
          <w:delText xml:space="preserve"> — </w:delText>
        </w:r>
      </w:del>
      <w:ins w:id="173" w:author="Jeffrey Nosbaum" w:date="2017-06-07T14:25:00Z">
        <w:r w:rsidR="0054051F">
          <w:rPr>
            <w:rFonts w:ascii="Cambria" w:hAnsi="Cambria"/>
            <w:sz w:val="24"/>
            <w:szCs w:val="24"/>
          </w:rPr>
          <w:t>–</w:t>
        </w:r>
      </w:ins>
      <w:r w:rsidRPr="00A36CE3">
        <w:rPr>
          <w:rFonts w:ascii="Cambria" w:hAnsi="Cambria"/>
          <w:sz w:val="24"/>
          <w:szCs w:val="24"/>
        </w:rPr>
        <w:t>Grade 5</w:t>
      </w:r>
      <w:del w:id="174" w:author="Comp" w:date="2017-06-06T09:18:00Z">
        <w:r w:rsidRPr="00A36CE3" w:rsidDel="005C1ABE">
          <w:rPr>
            <w:rFonts w:ascii="Cambria" w:hAnsi="Cambria"/>
            <w:sz w:val="24"/>
            <w:szCs w:val="24"/>
          </w:rPr>
          <w:delText xml:space="preserve"> lessons</w:delText>
        </w:r>
      </w:del>
      <w:r w:rsidRPr="00A36CE3">
        <w:rPr>
          <w:rFonts w:ascii="Cambria" w:hAnsi="Cambria"/>
          <w:sz w:val="24"/>
          <w:szCs w:val="24"/>
        </w:rPr>
        <w:t xml:space="preserve">, </w:t>
      </w:r>
      <w:del w:id="175" w:author="Comp" w:date="2017-06-06T09:18:00Z">
        <w:r w:rsidRPr="00A36CE3" w:rsidDel="005C1ABE">
          <w:rPr>
            <w:rFonts w:ascii="Cambria" w:hAnsi="Cambria"/>
            <w:sz w:val="24"/>
            <w:szCs w:val="24"/>
          </w:rPr>
          <w:delText xml:space="preserve">educators can stream </w:delText>
        </w:r>
      </w:del>
      <w:r w:rsidRPr="00A36CE3">
        <w:rPr>
          <w:rFonts w:ascii="Cambria" w:hAnsi="Cambria"/>
          <w:sz w:val="24"/>
          <w:szCs w:val="24"/>
        </w:rPr>
        <w:t xml:space="preserve">the </w:t>
      </w:r>
      <w:r w:rsidRPr="00A36CE3">
        <w:rPr>
          <w:rFonts w:ascii="Cambria" w:hAnsi="Cambria"/>
          <w:i/>
          <w:sz w:val="24"/>
          <w:szCs w:val="24"/>
        </w:rPr>
        <w:t>Second Step</w:t>
      </w:r>
      <w:r w:rsidRPr="00A36CE3">
        <w:rPr>
          <w:rFonts w:ascii="Cambria" w:hAnsi="Cambria"/>
          <w:sz w:val="24"/>
          <w:szCs w:val="24"/>
        </w:rPr>
        <w:t xml:space="preserve"> SEL program, Child Protection Unit, and Bullying Prevention lesson media</w:t>
      </w:r>
      <w:ins w:id="176" w:author="Comp" w:date="2017-06-06T09:18:00Z">
        <w:r w:rsidR="005C1ABE">
          <w:rPr>
            <w:rFonts w:ascii="Cambria" w:hAnsi="Cambria"/>
            <w:sz w:val="24"/>
            <w:szCs w:val="24"/>
          </w:rPr>
          <w:t xml:space="preserve"> can be easily streamed by educators</w:t>
        </w:r>
      </w:ins>
      <w:r w:rsidRPr="00A36CE3">
        <w:rPr>
          <w:rFonts w:ascii="Cambria" w:hAnsi="Cambria"/>
          <w:sz w:val="24"/>
          <w:szCs w:val="24"/>
        </w:rPr>
        <w:t>.</w:t>
      </w:r>
    </w:p>
    <w:p w14:paraId="112F570B" w14:textId="77777777" w:rsidR="00A36CE3" w:rsidRPr="00A36CE3" w:rsidRDefault="00A36CE3" w:rsidP="00A36CE3">
      <w:pPr>
        <w:pStyle w:val="p1"/>
        <w:rPr>
          <w:rFonts w:ascii="Cambria" w:hAnsi="Cambria"/>
          <w:sz w:val="24"/>
          <w:szCs w:val="24"/>
        </w:rPr>
      </w:pPr>
    </w:p>
    <w:p w14:paraId="602AF8AB" w14:textId="6B12C50D" w:rsidR="00A36CE3" w:rsidRPr="00A36CE3" w:rsidRDefault="00A36CE3" w:rsidP="00A36CE3">
      <w:pPr>
        <w:pStyle w:val="p1"/>
        <w:rPr>
          <w:rFonts w:ascii="Cambria" w:hAnsi="Cambria"/>
          <w:sz w:val="24"/>
          <w:szCs w:val="24"/>
        </w:rPr>
      </w:pPr>
      <w:r w:rsidRPr="00A36CE3">
        <w:rPr>
          <w:rFonts w:ascii="Cambria" w:hAnsi="Cambria"/>
          <w:sz w:val="24"/>
          <w:szCs w:val="24"/>
        </w:rPr>
        <w:t xml:space="preserve">[Learn More] </w:t>
      </w:r>
      <w:r w:rsidRPr="00A36CE3">
        <w:rPr>
          <w:rFonts w:ascii="Cambria" w:hAnsi="Cambria"/>
          <w:sz w:val="24"/>
          <w:szCs w:val="24"/>
          <w:highlight w:val="yellow"/>
        </w:rPr>
        <w:t>[LINK NEEDED]</w:t>
      </w:r>
    </w:p>
    <w:p w14:paraId="6B929062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</w:p>
    <w:p w14:paraId="70B9FEC1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</w:p>
    <w:p w14:paraId="2A6F1565" w14:textId="288704ED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  <w:r w:rsidRPr="00A36CE3">
        <w:rPr>
          <w:rFonts w:ascii="Cambria" w:hAnsi="Cambria"/>
          <w:b/>
          <w:i/>
          <w:sz w:val="24"/>
          <w:szCs w:val="24"/>
        </w:rPr>
        <w:t>Second Step</w:t>
      </w:r>
      <w:r w:rsidRPr="00A36CE3">
        <w:rPr>
          <w:rFonts w:ascii="Cambria" w:hAnsi="Cambria"/>
          <w:b/>
          <w:sz w:val="24"/>
          <w:szCs w:val="24"/>
        </w:rPr>
        <w:t xml:space="preserve"> K</w:t>
      </w:r>
      <w:ins w:id="177" w:author="Comp" w:date="2017-06-06T09:18:00Z">
        <w:r w:rsidR="005C1ABE">
          <w:rPr>
            <w:rFonts w:ascii="Cambria" w:hAnsi="Cambria"/>
            <w:b/>
            <w:sz w:val="24"/>
            <w:szCs w:val="24"/>
          </w:rPr>
          <w:t>–</w:t>
        </w:r>
      </w:ins>
      <w:del w:id="178" w:author="Comp" w:date="2017-06-06T09:18:00Z">
        <w:r w:rsidRPr="00A36CE3" w:rsidDel="005C1ABE">
          <w:rPr>
            <w:rFonts w:ascii="Cambria" w:hAnsi="Cambria"/>
            <w:b/>
            <w:sz w:val="24"/>
            <w:szCs w:val="24"/>
          </w:rPr>
          <w:delText>-</w:delText>
        </w:r>
      </w:del>
      <w:r w:rsidRPr="00A36CE3">
        <w:rPr>
          <w:rFonts w:ascii="Cambria" w:hAnsi="Cambria"/>
          <w:b/>
          <w:sz w:val="24"/>
          <w:szCs w:val="24"/>
        </w:rPr>
        <w:t>5 Principal Toolkit</w:t>
      </w:r>
    </w:p>
    <w:p w14:paraId="02949119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</w:p>
    <w:p w14:paraId="188F118D" w14:textId="5ED4C280" w:rsidR="00A36CE3" w:rsidRPr="000B599D" w:rsidRDefault="00A36CE3" w:rsidP="00A36CE3">
      <w:pPr>
        <w:pStyle w:val="p1"/>
        <w:rPr>
          <w:rFonts w:ascii="Cambria" w:hAnsi="Cambria"/>
          <w:sz w:val="24"/>
          <w:szCs w:val="24"/>
        </w:rPr>
      </w:pPr>
      <w:r w:rsidRPr="000B599D">
        <w:rPr>
          <w:rFonts w:ascii="Cambria" w:hAnsi="Cambria"/>
          <w:sz w:val="24"/>
          <w:szCs w:val="24"/>
        </w:rPr>
        <w:t>This toolkit gives busy elementary principals easy, everyday ways to make the most of the </w:t>
      </w:r>
      <w:r w:rsidRPr="000B599D">
        <w:rPr>
          <w:rFonts w:ascii="Cambria" w:hAnsi="Cambria"/>
          <w:i/>
          <w:iCs/>
          <w:sz w:val="24"/>
          <w:szCs w:val="24"/>
        </w:rPr>
        <w:t>Second Step</w:t>
      </w:r>
      <w:r w:rsidRPr="000B599D">
        <w:rPr>
          <w:rFonts w:ascii="Cambria" w:hAnsi="Cambria"/>
          <w:sz w:val="24"/>
          <w:szCs w:val="24"/>
        </w:rPr>
        <w:t> program. By embedding </w:t>
      </w:r>
      <w:r w:rsidRPr="000B599D">
        <w:rPr>
          <w:rFonts w:ascii="Cambria" w:hAnsi="Cambria"/>
          <w:i/>
          <w:iCs/>
          <w:sz w:val="24"/>
          <w:szCs w:val="24"/>
        </w:rPr>
        <w:t>Second Step</w:t>
      </w:r>
      <w:r w:rsidRPr="000B599D">
        <w:rPr>
          <w:rFonts w:ascii="Cambria" w:hAnsi="Cambria"/>
          <w:sz w:val="24"/>
          <w:szCs w:val="24"/>
        </w:rPr>
        <w:t> concepts into school practices and policies, principals can sustain a culture of caring, learning, and achievement.</w:t>
      </w:r>
    </w:p>
    <w:p w14:paraId="43A0FACF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</w:p>
    <w:p w14:paraId="11C2A49A" w14:textId="30FBDC9E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  <w:r w:rsidRPr="00A36CE3">
        <w:rPr>
          <w:rFonts w:ascii="Cambria" w:hAnsi="Cambria"/>
          <w:b/>
          <w:sz w:val="24"/>
          <w:szCs w:val="24"/>
        </w:rPr>
        <w:t>[</w:t>
      </w:r>
      <w:hyperlink r:id="rId5" w:history="1">
        <w:r w:rsidRPr="00A36CE3">
          <w:rPr>
            <w:rStyle w:val="Hyperlink"/>
            <w:rFonts w:ascii="Cambria" w:hAnsi="Cambria"/>
            <w:b/>
            <w:sz w:val="24"/>
            <w:szCs w:val="24"/>
          </w:rPr>
          <w:t>Learn More</w:t>
        </w:r>
      </w:hyperlink>
      <w:r w:rsidRPr="00A36CE3">
        <w:rPr>
          <w:rFonts w:ascii="Cambria" w:hAnsi="Cambria"/>
          <w:b/>
          <w:sz w:val="24"/>
          <w:szCs w:val="24"/>
        </w:rPr>
        <w:t>]</w:t>
      </w:r>
      <w:r>
        <w:rPr>
          <w:rFonts w:ascii="Cambria" w:hAnsi="Cambria"/>
          <w:b/>
          <w:sz w:val="24"/>
          <w:szCs w:val="24"/>
        </w:rPr>
        <w:t xml:space="preserve"> </w:t>
      </w:r>
    </w:p>
    <w:p w14:paraId="733173C5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</w:p>
    <w:p w14:paraId="4B3345E0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</w:p>
    <w:p w14:paraId="090C7F37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  <w:r w:rsidRPr="00A36CE3">
        <w:rPr>
          <w:rFonts w:ascii="Cambria" w:hAnsi="Cambria"/>
          <w:b/>
          <w:sz w:val="24"/>
          <w:szCs w:val="24"/>
        </w:rPr>
        <w:t>Spanish Materials</w:t>
      </w:r>
    </w:p>
    <w:p w14:paraId="3F79167B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</w:p>
    <w:p w14:paraId="23603AB0" w14:textId="77777777" w:rsidR="00A36CE3" w:rsidRPr="000B599D" w:rsidRDefault="00A36CE3" w:rsidP="00A36CE3">
      <w:pPr>
        <w:pStyle w:val="p1"/>
        <w:rPr>
          <w:rFonts w:ascii="Cambria" w:hAnsi="Cambria"/>
          <w:sz w:val="24"/>
          <w:szCs w:val="24"/>
        </w:rPr>
      </w:pPr>
      <w:r w:rsidRPr="000B599D">
        <w:rPr>
          <w:rFonts w:ascii="Cambria" w:hAnsi="Cambria"/>
          <w:sz w:val="24"/>
          <w:szCs w:val="24"/>
        </w:rPr>
        <w:t>Get online resources, family materials, and products that support native, dual language, and immersion education. </w:t>
      </w:r>
    </w:p>
    <w:p w14:paraId="3DB828C9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</w:p>
    <w:p w14:paraId="5D017F5C" w14:textId="77777777" w:rsidR="00A36CE3" w:rsidRPr="00A36CE3" w:rsidRDefault="00A36CE3" w:rsidP="00A36CE3">
      <w:pPr>
        <w:pStyle w:val="p1"/>
        <w:rPr>
          <w:rFonts w:ascii="Cambria" w:hAnsi="Cambria"/>
          <w:b/>
          <w:sz w:val="24"/>
          <w:szCs w:val="24"/>
        </w:rPr>
      </w:pPr>
      <w:r w:rsidRPr="00A36CE3">
        <w:rPr>
          <w:rFonts w:ascii="Cambria" w:hAnsi="Cambria"/>
          <w:b/>
          <w:sz w:val="24"/>
          <w:szCs w:val="24"/>
        </w:rPr>
        <w:t>[</w:t>
      </w:r>
      <w:hyperlink r:id="rId6" w:history="1">
        <w:r w:rsidRPr="00A36CE3">
          <w:rPr>
            <w:rStyle w:val="Hyperlink"/>
            <w:rFonts w:ascii="Cambria" w:hAnsi="Cambria"/>
            <w:b/>
            <w:sz w:val="24"/>
            <w:szCs w:val="24"/>
          </w:rPr>
          <w:t>Learn More</w:t>
        </w:r>
      </w:hyperlink>
      <w:r w:rsidRPr="00A36CE3">
        <w:rPr>
          <w:rFonts w:ascii="Cambria" w:hAnsi="Cambria"/>
          <w:b/>
          <w:sz w:val="24"/>
          <w:szCs w:val="24"/>
        </w:rPr>
        <w:t>]</w:t>
      </w:r>
    </w:p>
    <w:p w14:paraId="7EDBBC42" w14:textId="77777777" w:rsidR="00D9583F" w:rsidRDefault="00D9583F" w:rsidP="00D9583F">
      <w:pPr>
        <w:pStyle w:val="p1"/>
        <w:rPr>
          <w:rFonts w:ascii="Cambria" w:hAnsi="Cambria"/>
          <w:b/>
          <w:sz w:val="24"/>
          <w:szCs w:val="24"/>
        </w:rPr>
      </w:pPr>
    </w:p>
    <w:p w14:paraId="3B76EA02" w14:textId="77777777" w:rsidR="00C64A5B" w:rsidRPr="009A196E" w:rsidRDefault="00C64A5B" w:rsidP="00D9583F">
      <w:pPr>
        <w:pStyle w:val="p1"/>
        <w:rPr>
          <w:rFonts w:ascii="Cambria" w:hAnsi="Cambria"/>
          <w:b/>
          <w:sz w:val="24"/>
          <w:szCs w:val="24"/>
        </w:rPr>
      </w:pPr>
    </w:p>
    <w:p w14:paraId="3394DCCB" w14:textId="77777777" w:rsidR="00CB4208" w:rsidRDefault="00CB4208" w:rsidP="00CB4208">
      <w:pPr>
        <w:pStyle w:val="p1"/>
        <w:rPr>
          <w:rFonts w:ascii="Cambria" w:hAnsi="Cambria"/>
          <w:sz w:val="24"/>
          <w:szCs w:val="24"/>
        </w:rPr>
      </w:pPr>
    </w:p>
    <w:p w14:paraId="5BFC1DB3" w14:textId="77777777" w:rsidR="00C64A5B" w:rsidRPr="009A196E" w:rsidRDefault="00C64A5B" w:rsidP="00CB4208">
      <w:pPr>
        <w:pStyle w:val="p1"/>
        <w:rPr>
          <w:rFonts w:ascii="Cambria" w:hAnsi="Cambria"/>
          <w:sz w:val="24"/>
          <w:szCs w:val="24"/>
        </w:rPr>
      </w:pPr>
    </w:p>
    <w:p w14:paraId="07722E1C" w14:textId="77777777" w:rsidR="000400AA" w:rsidRPr="00052ADD" w:rsidRDefault="000400AA" w:rsidP="000400AA">
      <w:pPr>
        <w:pStyle w:val="p1"/>
        <w:rPr>
          <w:rFonts w:ascii="Cambria" w:hAnsi="Cambria"/>
          <w:b/>
          <w:sz w:val="24"/>
          <w:szCs w:val="24"/>
        </w:rPr>
      </w:pPr>
      <w:r w:rsidRPr="00052ADD">
        <w:rPr>
          <w:rFonts w:ascii="Cambria" w:hAnsi="Cambria"/>
          <w:b/>
          <w:sz w:val="24"/>
          <w:szCs w:val="24"/>
        </w:rPr>
        <w:t>Success Stories</w:t>
      </w:r>
    </w:p>
    <w:p w14:paraId="425F9AAD" w14:textId="77777777" w:rsidR="000400AA" w:rsidRDefault="000400AA" w:rsidP="000400AA"/>
    <w:p w14:paraId="68BDB9A6" w14:textId="77777777" w:rsidR="000400AA" w:rsidRPr="00052ADD" w:rsidRDefault="000400AA" w:rsidP="000400AA">
      <w:pPr>
        <w:rPr>
          <w:rFonts w:ascii="Cambria" w:hAnsi="Cambria"/>
        </w:rPr>
      </w:pPr>
      <w:r w:rsidRPr="00052ADD">
        <w:rPr>
          <w:rFonts w:ascii="Cambria" w:hAnsi="Cambria"/>
        </w:rPr>
        <w:t xml:space="preserve">Get a closer look at how the </w:t>
      </w:r>
      <w:r w:rsidRPr="009A655B">
        <w:rPr>
          <w:rFonts w:ascii="Cambria" w:hAnsi="Cambria"/>
          <w:i/>
        </w:rPr>
        <w:t>Second Step</w:t>
      </w:r>
      <w:r w:rsidRPr="00052ADD">
        <w:rPr>
          <w:rFonts w:ascii="Cambria" w:hAnsi="Cambria"/>
        </w:rPr>
        <w:t xml:space="preserve"> curriculum has been successfully and creatively implemented in schools across the country.</w:t>
      </w:r>
    </w:p>
    <w:p w14:paraId="51880BEA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6B3DFE73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  <w:r w:rsidRPr="00052ADD">
        <w:rPr>
          <w:rFonts w:ascii="Cambria" w:hAnsi="Cambria"/>
          <w:sz w:val="24"/>
          <w:szCs w:val="24"/>
        </w:rPr>
        <w:t xml:space="preserve">[View All Success Stories] </w:t>
      </w:r>
      <w:r w:rsidRPr="00052ADD">
        <w:rPr>
          <w:rFonts w:ascii="Cambria" w:hAnsi="Cambria"/>
          <w:sz w:val="24"/>
          <w:szCs w:val="24"/>
          <w:highlight w:val="yellow"/>
        </w:rPr>
        <w:t>[LINK NEEDED]</w:t>
      </w:r>
    </w:p>
    <w:p w14:paraId="445777F0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6AA11D42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41EC5C78" w14:textId="77777777" w:rsidR="000400AA" w:rsidRPr="00052ADD" w:rsidRDefault="000400AA" w:rsidP="000400AA">
      <w:pPr>
        <w:pStyle w:val="p1"/>
        <w:rPr>
          <w:rFonts w:ascii="Cambria" w:hAnsi="Cambria"/>
          <w:b/>
          <w:sz w:val="24"/>
          <w:szCs w:val="24"/>
        </w:rPr>
      </w:pPr>
      <w:r w:rsidRPr="00052ADD">
        <w:rPr>
          <w:rFonts w:ascii="Cambria" w:hAnsi="Cambria"/>
          <w:b/>
          <w:sz w:val="24"/>
          <w:szCs w:val="24"/>
        </w:rPr>
        <w:t>Webinars</w:t>
      </w:r>
    </w:p>
    <w:p w14:paraId="23A44C39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710CFE5F" w14:textId="7F525CD5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  <w:r w:rsidRPr="00052ADD">
        <w:rPr>
          <w:rFonts w:ascii="Cambria" w:hAnsi="Cambria"/>
          <w:sz w:val="24"/>
          <w:szCs w:val="24"/>
        </w:rPr>
        <w:t xml:space="preserve">We offer live and recorded webinars </w:t>
      </w:r>
      <w:del w:id="179" w:author="Comp" w:date="2017-06-06T09:19:00Z">
        <w:r w:rsidRPr="00052ADD" w:rsidDel="005C1ABE">
          <w:rPr>
            <w:rFonts w:ascii="Cambria" w:hAnsi="Cambria"/>
            <w:sz w:val="24"/>
            <w:szCs w:val="24"/>
          </w:rPr>
          <w:delText xml:space="preserve">so </w:delText>
        </w:r>
      </w:del>
      <w:ins w:id="180" w:author="Comp" w:date="2017-06-06T09:19:00Z">
        <w:r w:rsidR="005C1ABE">
          <w:rPr>
            <w:rFonts w:ascii="Cambria" w:hAnsi="Cambria"/>
            <w:sz w:val="24"/>
            <w:szCs w:val="24"/>
          </w:rPr>
          <w:t xml:space="preserve">that let </w:t>
        </w:r>
      </w:ins>
      <w:r w:rsidRPr="00052ADD">
        <w:rPr>
          <w:rFonts w:ascii="Cambria" w:hAnsi="Cambria"/>
          <w:sz w:val="24"/>
          <w:szCs w:val="24"/>
        </w:rPr>
        <w:t xml:space="preserve">you </w:t>
      </w:r>
      <w:del w:id="181" w:author="Comp" w:date="2017-06-06T09:19:00Z">
        <w:r w:rsidRPr="00052ADD" w:rsidDel="005C1ABE">
          <w:rPr>
            <w:rFonts w:ascii="Cambria" w:hAnsi="Cambria"/>
            <w:sz w:val="24"/>
            <w:szCs w:val="24"/>
          </w:rPr>
          <w:delText>can</w:delText>
        </w:r>
      </w:del>
      <w:r w:rsidRPr="00052ADD">
        <w:rPr>
          <w:rFonts w:ascii="Cambria" w:hAnsi="Cambria"/>
          <w:sz w:val="24"/>
          <w:szCs w:val="24"/>
        </w:rPr>
        <w:t xml:space="preserve"> hear from our experts about </w:t>
      </w:r>
      <w:r w:rsidRPr="00684BF6">
        <w:rPr>
          <w:rFonts w:ascii="Cambria" w:hAnsi="Cambria"/>
          <w:i/>
          <w:sz w:val="24"/>
          <w:szCs w:val="24"/>
        </w:rPr>
        <w:t>Second Step</w:t>
      </w:r>
      <w:r w:rsidRPr="00052ADD">
        <w:rPr>
          <w:rFonts w:ascii="Cambria" w:hAnsi="Cambria"/>
          <w:sz w:val="24"/>
          <w:szCs w:val="24"/>
        </w:rPr>
        <w:t xml:space="preserve"> programs and ask us questions.</w:t>
      </w:r>
    </w:p>
    <w:p w14:paraId="1A877049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58EB580A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  <w:r w:rsidRPr="00052ADD">
        <w:rPr>
          <w:rFonts w:ascii="Cambria" w:hAnsi="Cambria"/>
          <w:sz w:val="24"/>
          <w:szCs w:val="24"/>
        </w:rPr>
        <w:t xml:space="preserve">[View Available Webinars] </w:t>
      </w:r>
      <w:r w:rsidRPr="00052ADD">
        <w:rPr>
          <w:rFonts w:ascii="Cambria" w:hAnsi="Cambria"/>
          <w:sz w:val="24"/>
          <w:szCs w:val="24"/>
          <w:highlight w:val="yellow"/>
        </w:rPr>
        <w:t>[LINK NEEDED]</w:t>
      </w:r>
    </w:p>
    <w:p w14:paraId="579D6853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4CB8192F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4DAB0288" w14:textId="7E1398B4" w:rsidR="000400AA" w:rsidRPr="00052ADD" w:rsidRDefault="000400AA" w:rsidP="000400AA">
      <w:pPr>
        <w:pStyle w:val="p1"/>
        <w:rPr>
          <w:rFonts w:ascii="Cambria" w:hAnsi="Cambria"/>
          <w:b/>
          <w:sz w:val="24"/>
          <w:szCs w:val="24"/>
        </w:rPr>
      </w:pPr>
      <w:r w:rsidRPr="00052ADD">
        <w:rPr>
          <w:rFonts w:ascii="Cambria" w:hAnsi="Cambria"/>
          <w:b/>
          <w:sz w:val="24"/>
          <w:szCs w:val="24"/>
        </w:rPr>
        <w:lastRenderedPageBreak/>
        <w:t>Research-</w:t>
      </w:r>
      <w:ins w:id="182" w:author="Comp" w:date="2017-06-06T09:19:00Z">
        <w:r w:rsidR="005C1ABE">
          <w:rPr>
            <w:rFonts w:ascii="Cambria" w:hAnsi="Cambria"/>
            <w:b/>
            <w:sz w:val="24"/>
            <w:szCs w:val="24"/>
          </w:rPr>
          <w:t>B</w:t>
        </w:r>
      </w:ins>
      <w:del w:id="183" w:author="Comp" w:date="2017-06-06T09:19:00Z">
        <w:r w:rsidRPr="00052ADD" w:rsidDel="005C1ABE">
          <w:rPr>
            <w:rFonts w:ascii="Cambria" w:hAnsi="Cambria"/>
            <w:b/>
            <w:sz w:val="24"/>
            <w:szCs w:val="24"/>
          </w:rPr>
          <w:delText>b</w:delText>
        </w:r>
      </w:del>
      <w:r w:rsidRPr="00052ADD">
        <w:rPr>
          <w:rFonts w:ascii="Cambria" w:hAnsi="Cambria"/>
          <w:b/>
          <w:sz w:val="24"/>
          <w:szCs w:val="24"/>
        </w:rPr>
        <w:t>ased Programs</w:t>
      </w:r>
    </w:p>
    <w:p w14:paraId="348CE8CF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1CCC1907" w14:textId="40BB6E1C" w:rsidR="000400AA" w:rsidRPr="00BC3DBB" w:rsidRDefault="000400AA" w:rsidP="000400AA">
      <w:pPr>
        <w:pStyle w:val="p1"/>
        <w:rPr>
          <w:rFonts w:ascii="Cambria" w:hAnsi="Cambria"/>
          <w:sz w:val="24"/>
          <w:szCs w:val="24"/>
        </w:rPr>
      </w:pPr>
      <w:r w:rsidRPr="00052ADD">
        <w:rPr>
          <w:rFonts w:ascii="Cambria" w:hAnsi="Cambria"/>
          <w:sz w:val="24"/>
          <w:szCs w:val="24"/>
        </w:rPr>
        <w:t xml:space="preserve">We take great pride in the fact that our programs are based on current research in the field. Get a closer look at the research we incorporate </w:t>
      </w:r>
      <w:r w:rsidR="00D14FDD" w:rsidRPr="00F565E9">
        <w:rPr>
          <w:rFonts w:ascii="Cambria" w:hAnsi="Cambria"/>
          <w:sz w:val="24"/>
          <w:szCs w:val="24"/>
        </w:rPr>
        <w:t xml:space="preserve">into the </w:t>
      </w:r>
      <w:r w:rsidR="00D14FDD" w:rsidRPr="00F565E9">
        <w:rPr>
          <w:rFonts w:ascii="Cambria" w:hAnsi="Cambria"/>
          <w:i/>
          <w:sz w:val="24"/>
          <w:szCs w:val="24"/>
        </w:rPr>
        <w:t>Second Step</w:t>
      </w:r>
      <w:r w:rsidR="00D14FDD" w:rsidRPr="00F565E9">
        <w:rPr>
          <w:rFonts w:ascii="Cambria" w:hAnsi="Cambria"/>
          <w:sz w:val="24"/>
          <w:szCs w:val="24"/>
        </w:rPr>
        <w:t xml:space="preserve"> </w:t>
      </w:r>
      <w:ins w:id="184" w:author="Comp" w:date="2017-06-06T09:20:00Z">
        <w:r w:rsidR="005C1ABE">
          <w:rPr>
            <w:rFonts w:ascii="Cambria" w:hAnsi="Cambria"/>
            <w:sz w:val="24"/>
            <w:szCs w:val="24"/>
          </w:rPr>
          <w:t>P</w:t>
        </w:r>
      </w:ins>
      <w:del w:id="185" w:author="Comp" w:date="2017-06-06T09:20:00Z">
        <w:r w:rsidR="00D14FDD" w:rsidRPr="00F565E9" w:rsidDel="005C1ABE">
          <w:rPr>
            <w:rFonts w:ascii="Cambria" w:hAnsi="Cambria"/>
            <w:sz w:val="24"/>
            <w:szCs w:val="24"/>
          </w:rPr>
          <w:delText>p</w:delText>
        </w:r>
      </w:del>
      <w:r w:rsidR="00D14FDD" w:rsidRPr="00F565E9">
        <w:rPr>
          <w:rFonts w:ascii="Cambria" w:hAnsi="Cambria"/>
          <w:sz w:val="24"/>
          <w:szCs w:val="24"/>
        </w:rPr>
        <w:t>rogram and our ongoing commitment to evaluating its effectiveness</w:t>
      </w:r>
      <w:r w:rsidRPr="00BC3DBB">
        <w:rPr>
          <w:rFonts w:ascii="Cambria" w:hAnsi="Cambria"/>
          <w:sz w:val="24"/>
          <w:szCs w:val="24"/>
        </w:rPr>
        <w:t>.</w:t>
      </w:r>
    </w:p>
    <w:p w14:paraId="5CE8F47D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6FF83C2B" w14:textId="21F610C0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  <w:r w:rsidRPr="00052ADD">
        <w:rPr>
          <w:rFonts w:ascii="Cambria" w:hAnsi="Cambria"/>
          <w:sz w:val="24"/>
          <w:szCs w:val="24"/>
        </w:rPr>
        <w:t xml:space="preserve">[View </w:t>
      </w:r>
      <w:ins w:id="186" w:author="Jeffrey Nosbaum" w:date="2017-06-07T14:26:00Z">
        <w:r w:rsidR="0054051F">
          <w:rPr>
            <w:rFonts w:ascii="Cambria" w:hAnsi="Cambria"/>
            <w:sz w:val="24"/>
            <w:szCs w:val="24"/>
          </w:rPr>
          <w:t>a</w:t>
        </w:r>
      </w:ins>
      <w:del w:id="187" w:author="Jeffrey Nosbaum" w:date="2017-06-07T14:26:00Z">
        <w:r w:rsidRPr="00052ADD" w:rsidDel="0054051F">
          <w:rPr>
            <w:rFonts w:ascii="Cambria" w:hAnsi="Cambria"/>
            <w:sz w:val="24"/>
            <w:szCs w:val="24"/>
          </w:rPr>
          <w:delText>A</w:delText>
        </w:r>
      </w:del>
      <w:r w:rsidRPr="00052ADD">
        <w:rPr>
          <w:rFonts w:ascii="Cambria" w:hAnsi="Cambria"/>
          <w:sz w:val="24"/>
          <w:szCs w:val="24"/>
        </w:rPr>
        <w:t xml:space="preserve">ll </w:t>
      </w:r>
      <w:ins w:id="188" w:author="Jeffrey Nosbaum" w:date="2017-06-07T14:26:00Z">
        <w:r w:rsidR="0054051F">
          <w:rPr>
            <w:rFonts w:ascii="Cambria" w:hAnsi="Cambria"/>
            <w:sz w:val="24"/>
            <w:szCs w:val="24"/>
          </w:rPr>
          <w:t>r</w:t>
        </w:r>
      </w:ins>
      <w:del w:id="189" w:author="Jeffrey Nosbaum" w:date="2017-06-07T14:26:00Z">
        <w:r w:rsidRPr="00052ADD" w:rsidDel="0054051F">
          <w:rPr>
            <w:rFonts w:ascii="Cambria" w:hAnsi="Cambria"/>
            <w:sz w:val="24"/>
            <w:szCs w:val="24"/>
          </w:rPr>
          <w:delText>R</w:delText>
        </w:r>
      </w:del>
      <w:r w:rsidRPr="00052ADD">
        <w:rPr>
          <w:rFonts w:ascii="Cambria" w:hAnsi="Cambria"/>
          <w:sz w:val="24"/>
          <w:szCs w:val="24"/>
        </w:rPr>
        <w:t xml:space="preserve">esearch </w:t>
      </w:r>
      <w:ins w:id="190" w:author="Jeffrey Nosbaum" w:date="2017-06-07T14:26:00Z">
        <w:r w:rsidR="0054051F">
          <w:rPr>
            <w:rFonts w:ascii="Cambria" w:hAnsi="Cambria"/>
            <w:sz w:val="24"/>
            <w:szCs w:val="24"/>
          </w:rPr>
          <w:t>i</w:t>
        </w:r>
      </w:ins>
      <w:del w:id="191" w:author="Jeffrey Nosbaum" w:date="2017-06-07T14:26:00Z">
        <w:r w:rsidRPr="00052ADD" w:rsidDel="0054051F">
          <w:rPr>
            <w:rFonts w:ascii="Cambria" w:hAnsi="Cambria"/>
            <w:sz w:val="24"/>
            <w:szCs w:val="24"/>
          </w:rPr>
          <w:delText>I</w:delText>
        </w:r>
      </w:del>
      <w:r w:rsidRPr="00052ADD">
        <w:rPr>
          <w:rFonts w:ascii="Cambria" w:hAnsi="Cambria"/>
          <w:sz w:val="24"/>
          <w:szCs w:val="24"/>
        </w:rPr>
        <w:t xml:space="preserve">nformation] </w:t>
      </w:r>
      <w:r w:rsidRPr="00052ADD">
        <w:rPr>
          <w:rFonts w:ascii="Cambria" w:hAnsi="Cambria"/>
          <w:sz w:val="24"/>
          <w:szCs w:val="24"/>
          <w:highlight w:val="yellow"/>
        </w:rPr>
        <w:t>[LINK NEEDED]</w:t>
      </w:r>
    </w:p>
    <w:p w14:paraId="212938E1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4577E1EF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232371A1" w14:textId="2ABEA139" w:rsidR="000400AA" w:rsidRPr="00052ADD" w:rsidRDefault="00BC3DBB" w:rsidP="000400AA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Alignment Charts</w:t>
      </w:r>
    </w:p>
    <w:p w14:paraId="21CB053B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6AA4E2EE" w14:textId="77777777" w:rsidR="00877343" w:rsidRPr="00877343" w:rsidRDefault="00877343" w:rsidP="00877343">
      <w:pPr>
        <w:pStyle w:val="p1"/>
        <w:rPr>
          <w:rFonts w:ascii="Cambria" w:hAnsi="Cambria"/>
          <w:sz w:val="24"/>
          <w:szCs w:val="24"/>
        </w:rPr>
      </w:pPr>
      <w:r w:rsidRPr="00877343">
        <w:rPr>
          <w:rFonts w:ascii="Cambria" w:hAnsi="Cambria"/>
          <w:sz w:val="24"/>
          <w:szCs w:val="24"/>
        </w:rPr>
        <w:t xml:space="preserve">See how </w:t>
      </w:r>
      <w:r w:rsidRPr="00877343">
        <w:rPr>
          <w:rFonts w:ascii="Cambria" w:hAnsi="Cambria"/>
          <w:i/>
          <w:sz w:val="24"/>
          <w:szCs w:val="24"/>
        </w:rPr>
        <w:t>Second Step</w:t>
      </w:r>
      <w:r w:rsidRPr="00877343">
        <w:rPr>
          <w:rFonts w:ascii="Cambria" w:hAnsi="Cambria"/>
          <w:sz w:val="24"/>
          <w:szCs w:val="24"/>
        </w:rPr>
        <w:t xml:space="preserve"> programs are designed to complement your current standards, frameworks, and practices</w:t>
      </w:r>
      <w:del w:id="192" w:author="Comp" w:date="2017-06-06T09:20:00Z">
        <w:r w:rsidRPr="00877343" w:rsidDel="005C1ABE">
          <w:rPr>
            <w:rFonts w:ascii="Cambria" w:hAnsi="Cambria"/>
            <w:sz w:val="24"/>
            <w:szCs w:val="24"/>
          </w:rPr>
          <w:delText xml:space="preserve"> </w:delText>
        </w:r>
      </w:del>
      <w:r w:rsidRPr="00877343">
        <w:rPr>
          <w:rFonts w:ascii="Cambria" w:hAnsi="Cambria"/>
          <w:sz w:val="24"/>
          <w:szCs w:val="24"/>
        </w:rPr>
        <w:t>—</w:t>
      </w:r>
      <w:del w:id="193" w:author="Comp" w:date="2017-06-06T09:20:00Z">
        <w:r w:rsidRPr="00877343" w:rsidDel="005C1ABE">
          <w:rPr>
            <w:rFonts w:ascii="Cambria" w:hAnsi="Cambria"/>
            <w:sz w:val="24"/>
            <w:szCs w:val="24"/>
          </w:rPr>
          <w:delText> </w:delText>
        </w:r>
      </w:del>
      <w:r w:rsidRPr="00877343">
        <w:rPr>
          <w:rFonts w:ascii="Cambria" w:hAnsi="Cambria"/>
          <w:sz w:val="24"/>
          <w:szCs w:val="24"/>
        </w:rPr>
        <w:t>not replace them.</w:t>
      </w:r>
    </w:p>
    <w:p w14:paraId="4E9EBCE3" w14:textId="77777777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</w:p>
    <w:p w14:paraId="3AC13A90" w14:textId="1342D906" w:rsidR="000400AA" w:rsidRPr="00052ADD" w:rsidRDefault="000400AA" w:rsidP="000400AA">
      <w:pPr>
        <w:pStyle w:val="p1"/>
        <w:rPr>
          <w:rFonts w:ascii="Cambria" w:hAnsi="Cambria"/>
          <w:sz w:val="24"/>
          <w:szCs w:val="24"/>
        </w:rPr>
      </w:pPr>
      <w:r w:rsidRPr="00052ADD">
        <w:rPr>
          <w:rFonts w:ascii="Cambria" w:hAnsi="Cambria"/>
          <w:sz w:val="24"/>
          <w:szCs w:val="24"/>
        </w:rPr>
        <w:t xml:space="preserve">[View </w:t>
      </w:r>
      <w:ins w:id="194" w:author="Jeffrey Nosbaum" w:date="2017-06-07T14:26:00Z">
        <w:r w:rsidR="0054051F">
          <w:rPr>
            <w:rFonts w:ascii="Cambria" w:hAnsi="Cambria"/>
            <w:sz w:val="24"/>
            <w:szCs w:val="24"/>
          </w:rPr>
          <w:t>a</w:t>
        </w:r>
      </w:ins>
      <w:del w:id="195" w:author="Jeffrey Nosbaum" w:date="2017-06-07T14:27:00Z">
        <w:r w:rsidRPr="00052ADD" w:rsidDel="0054051F">
          <w:rPr>
            <w:rFonts w:ascii="Cambria" w:hAnsi="Cambria"/>
            <w:sz w:val="24"/>
            <w:szCs w:val="24"/>
          </w:rPr>
          <w:delText>A</w:delText>
        </w:r>
      </w:del>
      <w:r w:rsidRPr="00052ADD">
        <w:rPr>
          <w:rFonts w:ascii="Cambria" w:hAnsi="Cambria"/>
          <w:sz w:val="24"/>
          <w:szCs w:val="24"/>
        </w:rPr>
        <w:t xml:space="preserve">ll </w:t>
      </w:r>
      <w:ins w:id="196" w:author="Jeffrey Nosbaum" w:date="2017-06-07T14:27:00Z">
        <w:r w:rsidR="0054051F">
          <w:rPr>
            <w:rFonts w:ascii="Cambria" w:hAnsi="Cambria"/>
            <w:sz w:val="24"/>
            <w:szCs w:val="24"/>
          </w:rPr>
          <w:t>a</w:t>
        </w:r>
      </w:ins>
      <w:del w:id="197" w:author="Jeffrey Nosbaum" w:date="2017-06-07T14:27:00Z">
        <w:r w:rsidRPr="00052ADD" w:rsidDel="0054051F">
          <w:rPr>
            <w:rFonts w:ascii="Cambria" w:hAnsi="Cambria"/>
            <w:sz w:val="24"/>
            <w:szCs w:val="24"/>
          </w:rPr>
          <w:delText>A</w:delText>
        </w:r>
      </w:del>
      <w:r w:rsidRPr="00052ADD">
        <w:rPr>
          <w:rFonts w:ascii="Cambria" w:hAnsi="Cambria"/>
          <w:sz w:val="24"/>
          <w:szCs w:val="24"/>
        </w:rPr>
        <w:t xml:space="preserve">lignment </w:t>
      </w:r>
      <w:del w:id="198" w:author="Jeffrey Nosbaum" w:date="2017-06-07T14:27:00Z">
        <w:r w:rsidR="00BD6340" w:rsidDel="0054051F">
          <w:rPr>
            <w:rFonts w:ascii="Cambria" w:hAnsi="Cambria"/>
            <w:sz w:val="24"/>
            <w:szCs w:val="24"/>
          </w:rPr>
          <w:delText>C</w:delText>
        </w:r>
      </w:del>
      <w:ins w:id="199" w:author="Jeffrey Nosbaum" w:date="2017-06-07T14:27:00Z">
        <w:r w:rsidR="0054051F">
          <w:rPr>
            <w:rFonts w:ascii="Cambria" w:hAnsi="Cambria"/>
            <w:sz w:val="24"/>
            <w:szCs w:val="24"/>
          </w:rPr>
          <w:t>c</w:t>
        </w:r>
      </w:ins>
      <w:r w:rsidR="00BD6340">
        <w:rPr>
          <w:rFonts w:ascii="Cambria" w:hAnsi="Cambria"/>
          <w:sz w:val="24"/>
          <w:szCs w:val="24"/>
        </w:rPr>
        <w:t>harts</w:t>
      </w:r>
      <w:r w:rsidRPr="00052ADD">
        <w:rPr>
          <w:rFonts w:ascii="Cambria" w:hAnsi="Cambria"/>
          <w:sz w:val="24"/>
          <w:szCs w:val="24"/>
        </w:rPr>
        <w:t xml:space="preserve">] </w:t>
      </w:r>
      <w:r w:rsidRPr="00052ADD">
        <w:rPr>
          <w:rFonts w:ascii="Cambria" w:hAnsi="Cambria"/>
          <w:sz w:val="24"/>
          <w:szCs w:val="24"/>
          <w:highlight w:val="yellow"/>
        </w:rPr>
        <w:t>[LINK NEEDED]</w:t>
      </w:r>
    </w:p>
    <w:p w14:paraId="21F087F2" w14:textId="77777777" w:rsidR="000400AA" w:rsidRDefault="000400AA" w:rsidP="00CB4208">
      <w:pPr>
        <w:pStyle w:val="p1"/>
        <w:rPr>
          <w:rFonts w:ascii="Cambria" w:hAnsi="Cambria"/>
          <w:sz w:val="24"/>
          <w:szCs w:val="24"/>
        </w:rPr>
      </w:pPr>
    </w:p>
    <w:p w14:paraId="239C1C64" w14:textId="77777777" w:rsidR="000400AA" w:rsidRDefault="000400AA" w:rsidP="00CB4208">
      <w:pPr>
        <w:pStyle w:val="p1"/>
        <w:rPr>
          <w:rFonts w:ascii="Cambria" w:hAnsi="Cambria"/>
          <w:sz w:val="24"/>
          <w:szCs w:val="24"/>
        </w:rPr>
      </w:pPr>
    </w:p>
    <w:p w14:paraId="36F9FB20" w14:textId="77777777" w:rsidR="000400AA" w:rsidRDefault="000400AA" w:rsidP="00CB4208">
      <w:pPr>
        <w:pStyle w:val="p1"/>
        <w:rPr>
          <w:rFonts w:ascii="Cambria" w:hAnsi="Cambria"/>
          <w:sz w:val="24"/>
          <w:szCs w:val="24"/>
        </w:rPr>
      </w:pPr>
    </w:p>
    <w:p w14:paraId="782D9E86" w14:textId="1318BA76" w:rsidR="00A9440D" w:rsidRPr="009A196E" w:rsidRDefault="00A9440D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Related Articles</w:t>
      </w:r>
      <w:r w:rsidR="00BC6D87">
        <w:rPr>
          <w:rFonts w:ascii="Cambria" w:hAnsi="Cambria"/>
          <w:b/>
          <w:sz w:val="24"/>
          <w:szCs w:val="24"/>
        </w:rPr>
        <w:t xml:space="preserve"> </w:t>
      </w:r>
    </w:p>
    <w:p w14:paraId="4652E078" w14:textId="77777777" w:rsidR="00A9440D" w:rsidRDefault="00A9440D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043BA4C3" w14:textId="1D94F31E" w:rsidR="00BC3DBB" w:rsidRDefault="00BC3DBB" w:rsidP="00CB4208">
      <w:pPr>
        <w:pStyle w:val="p1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[THIS WILL LINK TO A FEED OR PAGE OF BLOG POSTS LABELED “SEL”]</w:t>
      </w:r>
    </w:p>
    <w:p w14:paraId="7F2C7167" w14:textId="77777777" w:rsidR="00BC3DBB" w:rsidRDefault="00BC3DBB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4E542922" w14:textId="77777777" w:rsidR="00145EB7" w:rsidRPr="00145EB7" w:rsidRDefault="00145EB7" w:rsidP="00CB4208">
      <w:pPr>
        <w:pStyle w:val="p1"/>
        <w:rPr>
          <w:rFonts w:ascii="Cambria" w:hAnsi="Cambria"/>
          <w:sz w:val="24"/>
          <w:szCs w:val="24"/>
        </w:rPr>
      </w:pPr>
    </w:p>
    <w:p w14:paraId="0DBAEDD3" w14:textId="77777777" w:rsidR="00145EB7" w:rsidRPr="009A196E" w:rsidRDefault="00145EB7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0B1808AC" w14:textId="77777777" w:rsidR="00D32999" w:rsidRPr="009A196E" w:rsidRDefault="00D32999" w:rsidP="00CB4208">
      <w:pPr>
        <w:pStyle w:val="p1"/>
        <w:rPr>
          <w:rFonts w:ascii="Cambria" w:hAnsi="Cambria"/>
          <w:b/>
          <w:sz w:val="24"/>
          <w:szCs w:val="24"/>
        </w:rPr>
      </w:pPr>
    </w:p>
    <w:p w14:paraId="1824A059" w14:textId="77777777" w:rsidR="00D32999" w:rsidRPr="009A196E" w:rsidRDefault="00D9583F" w:rsidP="00CB4208">
      <w:pPr>
        <w:pStyle w:val="p1"/>
        <w:rPr>
          <w:rFonts w:ascii="Cambria" w:hAnsi="Cambria"/>
          <w:b/>
          <w:sz w:val="24"/>
          <w:szCs w:val="24"/>
        </w:rPr>
      </w:pPr>
      <w:r w:rsidRPr="009A196E">
        <w:rPr>
          <w:rFonts w:ascii="Cambria" w:hAnsi="Cambria"/>
          <w:b/>
          <w:sz w:val="24"/>
          <w:szCs w:val="24"/>
        </w:rPr>
        <w:t>Family Resources</w:t>
      </w:r>
    </w:p>
    <w:p w14:paraId="0099C144" w14:textId="4ECD10C9" w:rsidR="00D9583F" w:rsidRPr="009A196E" w:rsidRDefault="008D0BD6" w:rsidP="00CB4208">
      <w:pPr>
        <w:pStyle w:val="p1"/>
        <w:rPr>
          <w:rFonts w:ascii="Cambria" w:hAnsi="Cambria"/>
          <w:b/>
          <w:sz w:val="24"/>
          <w:szCs w:val="24"/>
        </w:rPr>
      </w:pPr>
      <w:del w:id="200" w:author="Comp" w:date="2017-06-06T09:20:00Z">
        <w:r w:rsidRPr="009A196E" w:rsidDel="005C1ABE">
          <w:rPr>
            <w:rFonts w:ascii="Cambria" w:hAnsi="Cambria"/>
            <w:sz w:val="24"/>
            <w:szCs w:val="24"/>
          </w:rPr>
          <w:delText>By engaging</w:delText>
        </w:r>
      </w:del>
      <w:ins w:id="201" w:author="Comp" w:date="2017-06-06T09:20:00Z">
        <w:r w:rsidR="005C1ABE">
          <w:rPr>
            <w:rFonts w:ascii="Cambria" w:hAnsi="Cambria"/>
            <w:sz w:val="24"/>
            <w:szCs w:val="24"/>
          </w:rPr>
          <w:t>When</w:t>
        </w:r>
      </w:ins>
      <w:r w:rsidRPr="009A196E">
        <w:rPr>
          <w:rFonts w:ascii="Cambria" w:hAnsi="Cambria"/>
          <w:sz w:val="24"/>
          <w:szCs w:val="24"/>
        </w:rPr>
        <w:t xml:space="preserve"> families</w:t>
      </w:r>
      <w:ins w:id="202" w:author="Comp" w:date="2017-06-06T09:20:00Z">
        <w:r w:rsidR="005C1ABE">
          <w:rPr>
            <w:rFonts w:ascii="Cambria" w:hAnsi="Cambria"/>
            <w:sz w:val="24"/>
            <w:szCs w:val="24"/>
          </w:rPr>
          <w:t xml:space="preserve"> are engaged</w:t>
        </w:r>
      </w:ins>
      <w:r w:rsidRPr="009A196E">
        <w:rPr>
          <w:rFonts w:ascii="Cambria" w:hAnsi="Cambria"/>
          <w:sz w:val="24"/>
          <w:szCs w:val="24"/>
        </w:rPr>
        <w:t>, students can excel in and out of the classroom</w:t>
      </w:r>
      <w:del w:id="203" w:author="Comp" w:date="2017-06-06T09:20:00Z">
        <w:r w:rsidRPr="009A196E" w:rsidDel="005C1ABE">
          <w:rPr>
            <w:rFonts w:ascii="Cambria" w:hAnsi="Cambria"/>
            <w:sz w:val="24"/>
            <w:szCs w:val="24"/>
          </w:rPr>
          <w:delText>—</w:delText>
        </w:r>
      </w:del>
      <w:ins w:id="204" w:author="Comp" w:date="2017-06-06T09:20:00Z">
        <w:r w:rsidR="005C1ABE">
          <w:rPr>
            <w:rFonts w:ascii="Cambria" w:hAnsi="Cambria"/>
            <w:sz w:val="24"/>
            <w:szCs w:val="24"/>
          </w:rPr>
          <w:t xml:space="preserve"> while </w:t>
        </w:r>
      </w:ins>
      <w:r w:rsidRPr="009A196E">
        <w:rPr>
          <w:rFonts w:ascii="Cambria" w:hAnsi="Cambria"/>
          <w:sz w:val="24"/>
          <w:szCs w:val="24"/>
        </w:rPr>
        <w:t>building social-emotional skills that will last a lifetime. Family resources include</w:t>
      </w:r>
      <w:r w:rsidR="00FC004B" w:rsidRPr="009A196E">
        <w:rPr>
          <w:rFonts w:ascii="Cambria" w:hAnsi="Cambria"/>
          <w:sz w:val="24"/>
          <w:szCs w:val="24"/>
        </w:rPr>
        <w:t xml:space="preserve"> take-home activities, family letters, parent nights, and individual</w:t>
      </w:r>
      <w:r w:rsidR="00B06E88" w:rsidRPr="009A196E">
        <w:rPr>
          <w:rFonts w:ascii="Cambria" w:hAnsi="Cambria"/>
          <w:sz w:val="24"/>
          <w:szCs w:val="24"/>
        </w:rPr>
        <w:t xml:space="preserve"> meetings </w:t>
      </w:r>
      <w:r w:rsidRPr="009A196E">
        <w:rPr>
          <w:rFonts w:ascii="Cambria" w:hAnsi="Cambria"/>
          <w:sz w:val="24"/>
          <w:szCs w:val="24"/>
        </w:rPr>
        <w:t xml:space="preserve">to </w:t>
      </w:r>
      <w:r w:rsidR="00B06E88" w:rsidRPr="009A196E">
        <w:rPr>
          <w:rFonts w:ascii="Cambria" w:hAnsi="Cambria"/>
          <w:sz w:val="24"/>
          <w:szCs w:val="24"/>
        </w:rPr>
        <w:t>help reinforce skills</w:t>
      </w:r>
      <w:r w:rsidRPr="009A196E">
        <w:rPr>
          <w:rFonts w:ascii="Cambria" w:hAnsi="Cambria"/>
          <w:sz w:val="24"/>
          <w:szCs w:val="24"/>
        </w:rPr>
        <w:t xml:space="preserve"> learned in school</w:t>
      </w:r>
      <w:r w:rsidR="00B06E88" w:rsidRPr="009A196E">
        <w:rPr>
          <w:rFonts w:ascii="Cambria" w:hAnsi="Cambria"/>
          <w:sz w:val="24"/>
          <w:szCs w:val="24"/>
        </w:rPr>
        <w:t xml:space="preserve">. </w:t>
      </w:r>
    </w:p>
    <w:p w14:paraId="103E4D6C" w14:textId="77777777" w:rsidR="008D0BD6" w:rsidRPr="009A196E" w:rsidRDefault="008D0BD6" w:rsidP="00CB4208">
      <w:pPr>
        <w:pStyle w:val="p1"/>
        <w:rPr>
          <w:rFonts w:ascii="Cambria" w:hAnsi="Cambria"/>
          <w:sz w:val="24"/>
          <w:szCs w:val="24"/>
        </w:rPr>
      </w:pPr>
    </w:p>
    <w:p w14:paraId="1D8B6DD5" w14:textId="0AF41DEB" w:rsidR="008D0BD6" w:rsidRPr="009A196E" w:rsidRDefault="000400AA" w:rsidP="00CB4208">
      <w:pPr>
        <w:pStyle w:val="p1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[See Take-Home Activity from Grade 2 Kit] </w:t>
      </w:r>
      <w:r w:rsidRPr="003657C5">
        <w:rPr>
          <w:rFonts w:ascii="Cambria" w:hAnsi="Cambria"/>
          <w:sz w:val="24"/>
          <w:szCs w:val="24"/>
          <w:highlight w:val="yellow"/>
        </w:rPr>
        <w:t>[LINK NEEDED]</w:t>
      </w:r>
    </w:p>
    <w:p w14:paraId="2DD6F68C" w14:textId="77777777" w:rsidR="00A9440D" w:rsidRDefault="00A9440D" w:rsidP="00CB4208">
      <w:pPr>
        <w:pStyle w:val="p1"/>
        <w:rPr>
          <w:rFonts w:ascii="Cambria" w:hAnsi="Cambria"/>
          <w:color w:val="4472C4" w:themeColor="accent1"/>
          <w:sz w:val="24"/>
          <w:szCs w:val="24"/>
        </w:rPr>
      </w:pPr>
    </w:p>
    <w:p w14:paraId="2C25FE3E" w14:textId="77777777" w:rsidR="003657C5" w:rsidRDefault="003657C5" w:rsidP="00CB4208">
      <w:pPr>
        <w:pStyle w:val="p1"/>
        <w:rPr>
          <w:rFonts w:ascii="Cambria" w:hAnsi="Cambria"/>
          <w:color w:val="4472C4" w:themeColor="accent1"/>
          <w:sz w:val="24"/>
          <w:szCs w:val="24"/>
        </w:rPr>
      </w:pPr>
    </w:p>
    <w:p w14:paraId="48975BFA" w14:textId="77777777" w:rsidR="003657C5" w:rsidRPr="009A196E" w:rsidRDefault="003657C5" w:rsidP="00CB4208">
      <w:pPr>
        <w:pStyle w:val="p1"/>
        <w:rPr>
          <w:rFonts w:ascii="Cambria" w:hAnsi="Cambria"/>
          <w:color w:val="4472C4" w:themeColor="accent1"/>
          <w:sz w:val="24"/>
          <w:szCs w:val="24"/>
        </w:rPr>
      </w:pPr>
    </w:p>
    <w:p w14:paraId="21AAD72E" w14:textId="77777777" w:rsidR="00624A89" w:rsidRDefault="00A9440D" w:rsidP="00CB4208">
      <w:pPr>
        <w:pStyle w:val="p1"/>
        <w:rPr>
          <w:rFonts w:ascii="Cambria" w:hAnsi="Cambria"/>
          <w:b/>
          <w:color w:val="auto"/>
          <w:sz w:val="24"/>
          <w:szCs w:val="24"/>
        </w:rPr>
      </w:pPr>
      <w:r w:rsidRPr="009A196E">
        <w:rPr>
          <w:rFonts w:ascii="Cambria" w:hAnsi="Cambria"/>
          <w:b/>
          <w:color w:val="auto"/>
          <w:sz w:val="24"/>
          <w:szCs w:val="24"/>
        </w:rPr>
        <w:t>Articles for Families</w:t>
      </w:r>
      <w:r w:rsidR="003657C5">
        <w:rPr>
          <w:rFonts w:ascii="Cambria" w:hAnsi="Cambria"/>
          <w:b/>
          <w:color w:val="auto"/>
          <w:sz w:val="24"/>
          <w:szCs w:val="24"/>
        </w:rPr>
        <w:t xml:space="preserve"> </w:t>
      </w:r>
    </w:p>
    <w:p w14:paraId="2ABD1C72" w14:textId="34C5AB40" w:rsidR="00A9440D" w:rsidRPr="00624A89" w:rsidRDefault="003657C5" w:rsidP="00CB4208">
      <w:pPr>
        <w:pStyle w:val="p1"/>
        <w:rPr>
          <w:rFonts w:ascii="Cambria" w:hAnsi="Cambria"/>
          <w:color w:val="auto"/>
          <w:sz w:val="24"/>
          <w:szCs w:val="24"/>
        </w:rPr>
      </w:pPr>
      <w:r w:rsidRPr="00624A89">
        <w:rPr>
          <w:rFonts w:ascii="Cambria" w:hAnsi="Cambria"/>
          <w:color w:val="auto"/>
          <w:sz w:val="24"/>
          <w:szCs w:val="24"/>
          <w:highlight w:val="yellow"/>
        </w:rPr>
        <w:t>[</w:t>
      </w:r>
      <w:r w:rsidR="00C345B5" w:rsidRPr="00624A89">
        <w:rPr>
          <w:rFonts w:ascii="Cambria" w:hAnsi="Cambria"/>
          <w:color w:val="auto"/>
          <w:sz w:val="24"/>
          <w:szCs w:val="24"/>
          <w:highlight w:val="yellow"/>
        </w:rPr>
        <w:t xml:space="preserve">THIS WILL BE A </w:t>
      </w:r>
      <w:r w:rsidR="00624A89" w:rsidRPr="00624A89">
        <w:rPr>
          <w:rFonts w:ascii="Cambria" w:hAnsi="Cambria"/>
          <w:color w:val="auto"/>
          <w:sz w:val="24"/>
          <w:szCs w:val="24"/>
          <w:highlight w:val="yellow"/>
        </w:rPr>
        <w:t>FEED OF BLOGS</w:t>
      </w:r>
      <w:r w:rsidR="00C345B5" w:rsidRPr="00624A89">
        <w:rPr>
          <w:rFonts w:ascii="Cambria" w:hAnsi="Cambria"/>
          <w:color w:val="auto"/>
          <w:sz w:val="24"/>
          <w:szCs w:val="24"/>
          <w:highlight w:val="yellow"/>
        </w:rPr>
        <w:t xml:space="preserve"> TAGGED “SOCIAL-EMOTIONAL LEARNING” AND “PARENTING”</w:t>
      </w:r>
      <w:r w:rsidRPr="00624A89">
        <w:rPr>
          <w:rFonts w:ascii="Cambria" w:hAnsi="Cambria"/>
          <w:color w:val="auto"/>
          <w:sz w:val="24"/>
          <w:szCs w:val="24"/>
          <w:highlight w:val="yellow"/>
        </w:rPr>
        <w:t>]</w:t>
      </w:r>
    </w:p>
    <w:p w14:paraId="7507F381" w14:textId="77777777" w:rsidR="000677BA" w:rsidRDefault="000677BA" w:rsidP="000830B1">
      <w:pPr>
        <w:pStyle w:val="p1"/>
        <w:rPr>
          <w:rFonts w:ascii="Cambria" w:hAnsi="Cambria"/>
          <w:color w:val="auto"/>
          <w:sz w:val="24"/>
          <w:szCs w:val="24"/>
        </w:rPr>
      </w:pPr>
    </w:p>
    <w:p w14:paraId="33F9151C" w14:textId="77777777" w:rsidR="00A9440D" w:rsidRDefault="00A9440D" w:rsidP="00CB4208">
      <w:pPr>
        <w:pStyle w:val="p1"/>
        <w:rPr>
          <w:rFonts w:ascii="Cambria" w:hAnsi="Cambria"/>
          <w:color w:val="FF0000"/>
          <w:sz w:val="24"/>
          <w:szCs w:val="24"/>
        </w:rPr>
      </w:pPr>
    </w:p>
    <w:p w14:paraId="6AE9CC30" w14:textId="77777777" w:rsidR="000830B1" w:rsidRDefault="000830B1" w:rsidP="00CB4208">
      <w:pPr>
        <w:pStyle w:val="p1"/>
        <w:rPr>
          <w:rFonts w:ascii="Cambria" w:hAnsi="Cambria"/>
          <w:color w:val="FF0000"/>
          <w:sz w:val="24"/>
          <w:szCs w:val="24"/>
        </w:rPr>
      </w:pPr>
    </w:p>
    <w:p w14:paraId="210228F4" w14:textId="77777777" w:rsidR="000830B1" w:rsidRPr="009A196E" w:rsidRDefault="000830B1" w:rsidP="00CB4208">
      <w:pPr>
        <w:pStyle w:val="p1"/>
        <w:rPr>
          <w:rFonts w:ascii="Cambria" w:hAnsi="Cambria"/>
          <w:b/>
          <w:color w:val="auto"/>
          <w:sz w:val="24"/>
          <w:szCs w:val="24"/>
        </w:rPr>
      </w:pPr>
    </w:p>
    <w:p w14:paraId="557B04E0" w14:textId="5B152DE0" w:rsidR="00A9440D" w:rsidRPr="009A196E" w:rsidRDefault="00A5093E" w:rsidP="00CB4208">
      <w:pPr>
        <w:pStyle w:val="p1"/>
        <w:rPr>
          <w:rFonts w:ascii="Cambria" w:hAnsi="Cambria"/>
          <w:b/>
          <w:color w:val="auto"/>
          <w:sz w:val="24"/>
          <w:szCs w:val="24"/>
        </w:rPr>
      </w:pPr>
      <w:r>
        <w:rPr>
          <w:rFonts w:ascii="Cambria" w:hAnsi="Cambria"/>
          <w:b/>
          <w:color w:val="auto"/>
          <w:sz w:val="24"/>
          <w:szCs w:val="24"/>
        </w:rPr>
        <w:t>Recommended Books for Adults</w:t>
      </w:r>
    </w:p>
    <w:p w14:paraId="11EC4DCA" w14:textId="6F5D42A1" w:rsidR="00A9440D" w:rsidRPr="00D96299" w:rsidRDefault="00D96299" w:rsidP="00CB4208">
      <w:pPr>
        <w:pStyle w:val="p1"/>
        <w:rPr>
          <w:rFonts w:ascii="Cambria" w:hAnsi="Cambria"/>
          <w:color w:val="auto"/>
          <w:sz w:val="24"/>
          <w:szCs w:val="24"/>
        </w:rPr>
      </w:pPr>
      <w:r w:rsidRPr="00D96299">
        <w:rPr>
          <w:rFonts w:ascii="Cambria" w:hAnsi="Cambria"/>
          <w:color w:val="auto"/>
          <w:sz w:val="24"/>
          <w:szCs w:val="24"/>
          <w:highlight w:val="yellow"/>
        </w:rPr>
        <w:t>[</w:t>
      </w:r>
      <w:r w:rsidR="00A9440D" w:rsidRPr="00D96299">
        <w:rPr>
          <w:rFonts w:ascii="Cambria" w:hAnsi="Cambria"/>
          <w:color w:val="auto"/>
          <w:sz w:val="24"/>
          <w:szCs w:val="24"/>
          <w:highlight w:val="yellow"/>
        </w:rPr>
        <w:t>NEED LINKS</w:t>
      </w:r>
      <w:r w:rsidRPr="00D96299">
        <w:rPr>
          <w:rFonts w:ascii="Cambria" w:hAnsi="Cambria"/>
          <w:color w:val="auto"/>
          <w:sz w:val="24"/>
          <w:szCs w:val="24"/>
          <w:highlight w:val="yellow"/>
        </w:rPr>
        <w:t>]</w:t>
      </w:r>
    </w:p>
    <w:p w14:paraId="6B76DB51" w14:textId="77777777" w:rsidR="00A9440D" w:rsidRPr="009A196E" w:rsidRDefault="00A9440D" w:rsidP="00CB4208">
      <w:pPr>
        <w:pStyle w:val="p1"/>
        <w:rPr>
          <w:rFonts w:ascii="Cambria" w:hAnsi="Cambria"/>
          <w:b/>
          <w:color w:val="auto"/>
          <w:sz w:val="24"/>
          <w:szCs w:val="24"/>
        </w:rPr>
      </w:pPr>
    </w:p>
    <w:p w14:paraId="2FB0E7E5" w14:textId="2982E2FA" w:rsidR="00A9440D" w:rsidRPr="009A196E" w:rsidRDefault="002E6378" w:rsidP="00CB4208">
      <w:pPr>
        <w:pStyle w:val="p1"/>
        <w:rPr>
          <w:rFonts w:ascii="Cambria" w:hAnsi="Cambria"/>
          <w:b/>
          <w:color w:val="auto"/>
          <w:sz w:val="24"/>
          <w:szCs w:val="24"/>
        </w:rPr>
      </w:pPr>
      <w:r>
        <w:rPr>
          <w:rFonts w:ascii="Cambria" w:hAnsi="Cambria"/>
          <w:b/>
          <w:color w:val="auto"/>
          <w:sz w:val="24"/>
          <w:szCs w:val="24"/>
        </w:rPr>
        <w:t>Recommended Books for Kids</w:t>
      </w:r>
    </w:p>
    <w:p w14:paraId="2D5E42A6" w14:textId="0012242D" w:rsidR="00A9440D" w:rsidRPr="00D96299" w:rsidRDefault="00D96299" w:rsidP="00CB4208">
      <w:pPr>
        <w:pStyle w:val="p1"/>
        <w:rPr>
          <w:rFonts w:ascii="Cambria" w:hAnsi="Cambria"/>
          <w:color w:val="auto"/>
          <w:sz w:val="24"/>
          <w:szCs w:val="24"/>
        </w:rPr>
      </w:pPr>
      <w:r w:rsidRPr="009A43C1">
        <w:rPr>
          <w:rFonts w:ascii="Cambria" w:hAnsi="Cambria"/>
          <w:color w:val="auto"/>
          <w:sz w:val="24"/>
          <w:szCs w:val="24"/>
          <w:highlight w:val="yellow"/>
        </w:rPr>
        <w:lastRenderedPageBreak/>
        <w:t>[</w:t>
      </w:r>
      <w:r w:rsidR="00A9440D" w:rsidRPr="009A43C1">
        <w:rPr>
          <w:rFonts w:ascii="Cambria" w:hAnsi="Cambria"/>
          <w:color w:val="auto"/>
          <w:sz w:val="24"/>
          <w:szCs w:val="24"/>
          <w:highlight w:val="yellow"/>
        </w:rPr>
        <w:t>NEED LINKS</w:t>
      </w:r>
      <w:r w:rsidRPr="009A43C1">
        <w:rPr>
          <w:rFonts w:ascii="Cambria" w:hAnsi="Cambria"/>
          <w:color w:val="auto"/>
          <w:sz w:val="24"/>
          <w:szCs w:val="24"/>
          <w:highlight w:val="yellow"/>
        </w:rPr>
        <w:t>]</w:t>
      </w:r>
    </w:p>
    <w:p w14:paraId="4C5F5C61" w14:textId="77777777" w:rsidR="00CB4208" w:rsidRPr="00476416" w:rsidRDefault="00CB4208" w:rsidP="00CB4208">
      <w:pPr>
        <w:pStyle w:val="p1"/>
        <w:rPr>
          <w:rFonts w:ascii="Cambria" w:hAnsi="Cambria"/>
          <w:sz w:val="24"/>
          <w:szCs w:val="24"/>
        </w:rPr>
      </w:pPr>
    </w:p>
    <w:p w14:paraId="4D17FF10" w14:textId="77777777" w:rsidR="00476416" w:rsidRPr="00476416" w:rsidRDefault="00476416" w:rsidP="00476416">
      <w:pPr>
        <w:rPr>
          <w:rFonts w:ascii="Cambria" w:hAnsi="Cambria" w:cs="Times New Roman"/>
          <w:color w:val="000000"/>
        </w:rPr>
      </w:pPr>
    </w:p>
    <w:p w14:paraId="2CA0D671" w14:textId="77777777" w:rsidR="00476416" w:rsidRPr="00476416" w:rsidRDefault="00476416" w:rsidP="00476416">
      <w:pPr>
        <w:rPr>
          <w:rFonts w:ascii="Cambria" w:hAnsi="Cambria" w:cs="Times New Roman"/>
          <w:b/>
          <w:color w:val="000000"/>
        </w:rPr>
      </w:pPr>
      <w:r w:rsidRPr="00476416">
        <w:rPr>
          <w:rFonts w:ascii="Cambria" w:hAnsi="Cambria" w:cs="Times New Roman"/>
          <w:b/>
          <w:color w:val="000000"/>
        </w:rPr>
        <w:t>Ready to Purchase?</w:t>
      </w:r>
    </w:p>
    <w:p w14:paraId="314F676C" w14:textId="77777777" w:rsidR="00476416" w:rsidRPr="00476416" w:rsidRDefault="00476416" w:rsidP="00476416">
      <w:pPr>
        <w:rPr>
          <w:rFonts w:ascii="Cambria" w:hAnsi="Cambria" w:cs="Times New Roman"/>
          <w:color w:val="000000"/>
        </w:rPr>
      </w:pPr>
    </w:p>
    <w:p w14:paraId="4E3F60D1" w14:textId="77777777" w:rsidR="00476416" w:rsidRPr="00476416" w:rsidRDefault="00476416" w:rsidP="00476416">
      <w:pPr>
        <w:rPr>
          <w:rFonts w:ascii="Cambria" w:hAnsi="Cambria" w:cs="Times New Roman"/>
          <w:color w:val="000000"/>
        </w:rPr>
      </w:pPr>
      <w:r w:rsidRPr="00476416">
        <w:rPr>
          <w:rFonts w:ascii="Cambria" w:hAnsi="Cambria" w:cs="Times New Roman"/>
          <w:color w:val="000000"/>
        </w:rPr>
        <w:t xml:space="preserve">If you aren’t sure what you need, we are happy to help! Please </w:t>
      </w:r>
      <w:r w:rsidRPr="00476416">
        <w:rPr>
          <w:rFonts w:ascii="Cambria" w:hAnsi="Cambria" w:cs="Times New Roman"/>
          <w:color w:val="000000"/>
          <w:u w:val="single"/>
        </w:rPr>
        <w:t>reach out and contact us.</w:t>
      </w:r>
      <w:r w:rsidRPr="00476416">
        <w:rPr>
          <w:rFonts w:ascii="Cambria" w:hAnsi="Cambria" w:cs="Times New Roman"/>
          <w:color w:val="000000"/>
        </w:rPr>
        <w:t xml:space="preserve"> </w:t>
      </w:r>
      <w:r w:rsidRPr="00476416">
        <w:rPr>
          <w:rFonts w:ascii="Cambria" w:hAnsi="Cambria" w:cs="Times New Roman"/>
          <w:color w:val="000000"/>
          <w:highlight w:val="yellow"/>
        </w:rPr>
        <w:t>[LINK NEEDED HERE]</w:t>
      </w:r>
    </w:p>
    <w:p w14:paraId="70720FCF" w14:textId="77777777" w:rsidR="00476416" w:rsidRPr="00476416" w:rsidRDefault="00476416" w:rsidP="00476416">
      <w:pPr>
        <w:rPr>
          <w:rFonts w:ascii="Cambria" w:hAnsi="Cambria" w:cs="Times New Roman"/>
          <w:color w:val="000000"/>
        </w:rPr>
      </w:pPr>
    </w:p>
    <w:p w14:paraId="62D568E4" w14:textId="78F05628" w:rsidR="00476416" w:rsidRPr="00476416" w:rsidRDefault="00476416" w:rsidP="00476416">
      <w:pPr>
        <w:rPr>
          <w:rFonts w:ascii="Cambria" w:hAnsi="Cambria" w:cs="Times New Roman"/>
          <w:color w:val="000000"/>
        </w:rPr>
      </w:pPr>
      <w:r w:rsidRPr="00476416">
        <w:rPr>
          <w:rFonts w:ascii="Cambria" w:hAnsi="Cambria" w:cs="Times New Roman"/>
          <w:color w:val="000000"/>
        </w:rPr>
        <w:t xml:space="preserve">[Shop </w:t>
      </w:r>
      <w:r w:rsidR="00A72ED4">
        <w:rPr>
          <w:rFonts w:ascii="Cambria" w:hAnsi="Cambria" w:cs="Times New Roman"/>
          <w:color w:val="000000"/>
        </w:rPr>
        <w:t>all</w:t>
      </w:r>
      <w:r w:rsidRPr="00476416">
        <w:rPr>
          <w:rFonts w:ascii="Cambria" w:hAnsi="Cambria" w:cs="Times New Roman"/>
          <w:color w:val="000000"/>
        </w:rPr>
        <w:t xml:space="preserve"> </w:t>
      </w:r>
      <w:r w:rsidRPr="009C7BDB">
        <w:rPr>
          <w:rFonts w:ascii="Cambria" w:hAnsi="Cambria" w:cs="Times New Roman"/>
          <w:i/>
          <w:color w:val="000000"/>
        </w:rPr>
        <w:t>Second Step</w:t>
      </w:r>
      <w:r w:rsidRPr="00476416">
        <w:rPr>
          <w:rFonts w:ascii="Cambria" w:hAnsi="Cambria" w:cs="Times New Roman"/>
          <w:color w:val="000000"/>
        </w:rPr>
        <w:t xml:space="preserve"> </w:t>
      </w:r>
      <w:r>
        <w:rPr>
          <w:rFonts w:ascii="Cambria" w:hAnsi="Cambria" w:cs="Times New Roman"/>
          <w:color w:val="000000"/>
        </w:rPr>
        <w:t xml:space="preserve">SEL </w:t>
      </w:r>
      <w:ins w:id="205" w:author="Jeffrey Nosbaum" w:date="2017-06-07T14:27:00Z">
        <w:r w:rsidR="0054051F">
          <w:rPr>
            <w:rFonts w:ascii="Cambria" w:hAnsi="Cambria" w:cs="Times New Roman"/>
            <w:color w:val="000000"/>
          </w:rPr>
          <w:t>p</w:t>
        </w:r>
      </w:ins>
      <w:del w:id="206" w:author="Jeffrey Nosbaum" w:date="2017-06-07T14:27:00Z">
        <w:r w:rsidDel="0054051F">
          <w:rPr>
            <w:rFonts w:ascii="Cambria" w:hAnsi="Cambria" w:cs="Times New Roman"/>
            <w:color w:val="000000"/>
          </w:rPr>
          <w:delText>P</w:delText>
        </w:r>
      </w:del>
      <w:r>
        <w:rPr>
          <w:rFonts w:ascii="Cambria" w:hAnsi="Cambria" w:cs="Times New Roman"/>
          <w:color w:val="000000"/>
        </w:rPr>
        <w:t>r</w:t>
      </w:r>
      <w:r w:rsidR="00A72ED4">
        <w:rPr>
          <w:rFonts w:ascii="Cambria" w:hAnsi="Cambria" w:cs="Times New Roman"/>
          <w:color w:val="000000"/>
        </w:rPr>
        <w:t>oducts</w:t>
      </w:r>
      <w:r w:rsidRPr="00476416">
        <w:rPr>
          <w:rFonts w:ascii="Cambria" w:hAnsi="Cambria" w:cs="Times New Roman"/>
          <w:color w:val="000000"/>
        </w:rPr>
        <w:t xml:space="preserve">] </w:t>
      </w:r>
      <w:r w:rsidRPr="00A72ED4">
        <w:rPr>
          <w:rFonts w:ascii="Cambria" w:hAnsi="Cambria" w:cs="Times New Roman"/>
          <w:color w:val="000000"/>
          <w:highlight w:val="yellow"/>
        </w:rPr>
        <w:t>[LINK NEEDED HERE]</w:t>
      </w:r>
    </w:p>
    <w:p w14:paraId="3025D3DD" w14:textId="77777777" w:rsidR="00476416" w:rsidRPr="00476416" w:rsidRDefault="00476416" w:rsidP="00476416">
      <w:pPr>
        <w:rPr>
          <w:rFonts w:ascii="Cambria" w:hAnsi="Cambria" w:cs="Times New Roman"/>
          <w:color w:val="000000"/>
        </w:rPr>
      </w:pPr>
    </w:p>
    <w:p w14:paraId="2470F492" w14:textId="2EB1B688" w:rsidR="00A72ED4" w:rsidRDefault="005334CC" w:rsidP="00476416">
      <w:pPr>
        <w:rPr>
          <w:rFonts w:ascii="Cambria" w:hAnsi="Cambria" w:cs="Times New Roman"/>
          <w:color w:val="000000"/>
        </w:rPr>
      </w:pPr>
      <w:r>
        <w:rPr>
          <w:rFonts w:ascii="Cambria" w:hAnsi="Cambria" w:cs="Times New Roman"/>
          <w:color w:val="000000"/>
        </w:rPr>
        <w:t xml:space="preserve">[Complete the Suite] </w:t>
      </w:r>
      <w:r w:rsidRPr="00D96299">
        <w:rPr>
          <w:rFonts w:ascii="Cambria" w:hAnsi="Cambria" w:cs="Times New Roman"/>
          <w:color w:val="000000"/>
          <w:highlight w:val="yellow"/>
        </w:rPr>
        <w:t>[LINK NEEDED HERE]</w:t>
      </w:r>
    </w:p>
    <w:p w14:paraId="1C6346FA" w14:textId="77777777" w:rsidR="00A72ED4" w:rsidRDefault="00A72ED4" w:rsidP="00476416">
      <w:pPr>
        <w:rPr>
          <w:rFonts w:ascii="Cambria" w:hAnsi="Cambria" w:cs="Times New Roman"/>
          <w:color w:val="000000"/>
        </w:rPr>
      </w:pPr>
    </w:p>
    <w:p w14:paraId="27A6B8AB" w14:textId="77777777" w:rsidR="00A72ED4" w:rsidRPr="00476416" w:rsidRDefault="00A72ED4" w:rsidP="00476416">
      <w:pPr>
        <w:rPr>
          <w:rFonts w:ascii="Cambria" w:hAnsi="Cambria" w:cs="Times New Roman"/>
          <w:color w:val="000000"/>
        </w:rPr>
      </w:pPr>
    </w:p>
    <w:p w14:paraId="709933A3" w14:textId="77777777" w:rsidR="00476416" w:rsidRPr="00A72ED4" w:rsidRDefault="00476416" w:rsidP="00476416">
      <w:pPr>
        <w:rPr>
          <w:rFonts w:ascii="Cambria" w:hAnsi="Cambria" w:cs="Times New Roman"/>
          <w:b/>
          <w:color w:val="000000"/>
        </w:rPr>
      </w:pPr>
      <w:r w:rsidRPr="00A72ED4">
        <w:rPr>
          <w:rFonts w:ascii="Cambria" w:hAnsi="Cambria" w:cs="Times New Roman"/>
          <w:b/>
          <w:color w:val="000000"/>
        </w:rPr>
        <w:t>Other Ways to Purchase</w:t>
      </w:r>
    </w:p>
    <w:p w14:paraId="405EE668" w14:textId="77777777" w:rsidR="00476416" w:rsidRPr="00476416" w:rsidRDefault="00476416" w:rsidP="00476416">
      <w:pPr>
        <w:rPr>
          <w:rFonts w:ascii="Cambria" w:hAnsi="Cambria" w:cs="Times New Roman"/>
          <w:color w:val="000000"/>
        </w:rPr>
      </w:pPr>
    </w:p>
    <w:p w14:paraId="13B9F6BB" w14:textId="77777777" w:rsidR="00476416" w:rsidRPr="00476416" w:rsidRDefault="00476416" w:rsidP="00476416">
      <w:pPr>
        <w:rPr>
          <w:rFonts w:ascii="Cambria" w:hAnsi="Cambria" w:cs="Times New Roman"/>
          <w:color w:val="000000"/>
        </w:rPr>
      </w:pPr>
      <w:r w:rsidRPr="00476416">
        <w:rPr>
          <w:rFonts w:ascii="Cambria" w:hAnsi="Cambria" w:cs="Times New Roman"/>
          <w:color w:val="000000"/>
        </w:rPr>
        <w:t xml:space="preserve">Learn how to order our products with a </w:t>
      </w:r>
      <w:r w:rsidRPr="00476416">
        <w:rPr>
          <w:rFonts w:ascii="Cambria" w:hAnsi="Cambria" w:cs="Times New Roman"/>
          <w:color w:val="000000"/>
          <w:u w:val="single"/>
        </w:rPr>
        <w:t>purchase order.</w:t>
      </w:r>
      <w:r w:rsidRPr="00476416">
        <w:rPr>
          <w:rFonts w:ascii="Cambria" w:hAnsi="Cambria" w:cs="Times New Roman"/>
          <w:color w:val="000000"/>
        </w:rPr>
        <w:t xml:space="preserve"> </w:t>
      </w:r>
      <w:r w:rsidRPr="00A72ED4">
        <w:rPr>
          <w:rFonts w:ascii="Cambria" w:hAnsi="Cambria" w:cs="Times New Roman"/>
          <w:color w:val="000000"/>
          <w:highlight w:val="yellow"/>
        </w:rPr>
        <w:t>[LINK NEEDED HERE]</w:t>
      </w:r>
    </w:p>
    <w:p w14:paraId="603B1A54" w14:textId="77777777" w:rsidR="00476416" w:rsidRPr="00476416" w:rsidRDefault="00476416" w:rsidP="00476416">
      <w:pPr>
        <w:rPr>
          <w:rFonts w:ascii="Cambria" w:hAnsi="Cambria" w:cs="Times New Roman"/>
          <w:color w:val="000000"/>
        </w:rPr>
      </w:pPr>
    </w:p>
    <w:p w14:paraId="566E03C6" w14:textId="77777777" w:rsidR="00476416" w:rsidRPr="00476416" w:rsidRDefault="00476416" w:rsidP="00476416">
      <w:pPr>
        <w:rPr>
          <w:rFonts w:ascii="Cambria" w:hAnsi="Cambria" w:cs="Times New Roman"/>
          <w:color w:val="000000"/>
        </w:rPr>
      </w:pPr>
      <w:r w:rsidRPr="00476416">
        <w:rPr>
          <w:rFonts w:ascii="Cambria" w:hAnsi="Cambria" w:cs="Times New Roman"/>
          <w:color w:val="000000"/>
        </w:rPr>
        <w:t xml:space="preserve">Looking to make a bigger purchase? </w:t>
      </w:r>
      <w:r w:rsidRPr="00476416">
        <w:rPr>
          <w:rFonts w:ascii="Cambria" w:hAnsi="Cambria" w:cs="Times New Roman"/>
          <w:color w:val="000000"/>
          <w:u w:val="single"/>
        </w:rPr>
        <w:t>Contact us</w:t>
      </w:r>
      <w:r w:rsidRPr="00476416">
        <w:rPr>
          <w:rFonts w:ascii="Cambria" w:hAnsi="Cambria" w:cs="Times New Roman"/>
          <w:color w:val="000000"/>
        </w:rPr>
        <w:t xml:space="preserve"> for a quote. </w:t>
      </w:r>
      <w:r w:rsidRPr="00A72ED4">
        <w:rPr>
          <w:rFonts w:ascii="Cambria" w:hAnsi="Cambria" w:cs="Times New Roman"/>
          <w:color w:val="000000"/>
          <w:highlight w:val="yellow"/>
        </w:rPr>
        <w:t>[LINK NEEDED HERE]</w:t>
      </w:r>
    </w:p>
    <w:p w14:paraId="5593950D" w14:textId="77777777" w:rsidR="00476416" w:rsidRPr="00476416" w:rsidRDefault="00476416" w:rsidP="00476416">
      <w:pPr>
        <w:rPr>
          <w:rFonts w:ascii="Cambria" w:hAnsi="Cambria" w:cs="Times New Roman"/>
          <w:color w:val="000000"/>
        </w:rPr>
      </w:pPr>
    </w:p>
    <w:p w14:paraId="00AE15CC" w14:textId="77777777" w:rsidR="007C27F6" w:rsidRPr="009A196E" w:rsidRDefault="00B47D3F">
      <w:pPr>
        <w:rPr>
          <w:rFonts w:ascii="Cambria" w:hAnsi="Cambria"/>
        </w:rPr>
      </w:pPr>
    </w:p>
    <w:sectPr w:rsidR="007C27F6" w:rsidRPr="009A196E" w:rsidSect="0024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3613D"/>
    <w:multiLevelType w:val="hybridMultilevel"/>
    <w:tmpl w:val="20EC771A"/>
    <w:lvl w:ilvl="0" w:tplc="0F3A607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Jeffrey Nosbaum">
    <w15:presenceInfo w15:providerId="AD" w15:userId="S-1-5-21-2025429265-1060284298-1177238915-3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76"/>
    <w:rsid w:val="00023129"/>
    <w:rsid w:val="00024580"/>
    <w:rsid w:val="000322BA"/>
    <w:rsid w:val="00036BBE"/>
    <w:rsid w:val="000400AA"/>
    <w:rsid w:val="00040654"/>
    <w:rsid w:val="0005103E"/>
    <w:rsid w:val="000526AB"/>
    <w:rsid w:val="00065C73"/>
    <w:rsid w:val="000677BA"/>
    <w:rsid w:val="000808C4"/>
    <w:rsid w:val="000830B1"/>
    <w:rsid w:val="00094700"/>
    <w:rsid w:val="000B3945"/>
    <w:rsid w:val="000B41FF"/>
    <w:rsid w:val="000B599D"/>
    <w:rsid w:val="000C09E3"/>
    <w:rsid w:val="000C11DA"/>
    <w:rsid w:val="000D1500"/>
    <w:rsid w:val="000D44DD"/>
    <w:rsid w:val="000E4304"/>
    <w:rsid w:val="000E7D47"/>
    <w:rsid w:val="001027ED"/>
    <w:rsid w:val="0011150F"/>
    <w:rsid w:val="001408F8"/>
    <w:rsid w:val="00145EB7"/>
    <w:rsid w:val="00150768"/>
    <w:rsid w:val="001753B7"/>
    <w:rsid w:val="001862F0"/>
    <w:rsid w:val="00190320"/>
    <w:rsid w:val="001903A1"/>
    <w:rsid w:val="001926AD"/>
    <w:rsid w:val="00197239"/>
    <w:rsid w:val="001B183B"/>
    <w:rsid w:val="001D5065"/>
    <w:rsid w:val="001E43EF"/>
    <w:rsid w:val="001E7393"/>
    <w:rsid w:val="001F2573"/>
    <w:rsid w:val="001F4A54"/>
    <w:rsid w:val="00204747"/>
    <w:rsid w:val="00215EE8"/>
    <w:rsid w:val="002226E9"/>
    <w:rsid w:val="00224258"/>
    <w:rsid w:val="0022541E"/>
    <w:rsid w:val="00230378"/>
    <w:rsid w:val="00242CB5"/>
    <w:rsid w:val="00243803"/>
    <w:rsid w:val="00245F72"/>
    <w:rsid w:val="00247704"/>
    <w:rsid w:val="00253C3A"/>
    <w:rsid w:val="002569CF"/>
    <w:rsid w:val="00282163"/>
    <w:rsid w:val="00282E43"/>
    <w:rsid w:val="00283E27"/>
    <w:rsid w:val="002E6378"/>
    <w:rsid w:val="003339DB"/>
    <w:rsid w:val="00337229"/>
    <w:rsid w:val="003452B0"/>
    <w:rsid w:val="00357382"/>
    <w:rsid w:val="00362769"/>
    <w:rsid w:val="003657C5"/>
    <w:rsid w:val="00372587"/>
    <w:rsid w:val="00373477"/>
    <w:rsid w:val="0039598F"/>
    <w:rsid w:val="003D1794"/>
    <w:rsid w:val="003D1D28"/>
    <w:rsid w:val="003F19BF"/>
    <w:rsid w:val="004106A1"/>
    <w:rsid w:val="00417A6D"/>
    <w:rsid w:val="004260AD"/>
    <w:rsid w:val="004273C1"/>
    <w:rsid w:val="00430DD4"/>
    <w:rsid w:val="00442564"/>
    <w:rsid w:val="00476416"/>
    <w:rsid w:val="0048161F"/>
    <w:rsid w:val="00486463"/>
    <w:rsid w:val="004A2EBF"/>
    <w:rsid w:val="004B2CA3"/>
    <w:rsid w:val="004B4F27"/>
    <w:rsid w:val="004B6329"/>
    <w:rsid w:val="004C5876"/>
    <w:rsid w:val="004F45E4"/>
    <w:rsid w:val="004F7878"/>
    <w:rsid w:val="005334CC"/>
    <w:rsid w:val="00536BFF"/>
    <w:rsid w:val="0054051F"/>
    <w:rsid w:val="005450F1"/>
    <w:rsid w:val="00553C8E"/>
    <w:rsid w:val="0057791D"/>
    <w:rsid w:val="00597857"/>
    <w:rsid w:val="005A7924"/>
    <w:rsid w:val="005B69AF"/>
    <w:rsid w:val="005B7A05"/>
    <w:rsid w:val="005C1ABE"/>
    <w:rsid w:val="005D77F8"/>
    <w:rsid w:val="005E0E14"/>
    <w:rsid w:val="005F7EF8"/>
    <w:rsid w:val="00624A89"/>
    <w:rsid w:val="00642763"/>
    <w:rsid w:val="00643C8C"/>
    <w:rsid w:val="00645EBF"/>
    <w:rsid w:val="00661CDD"/>
    <w:rsid w:val="006710D5"/>
    <w:rsid w:val="00675B29"/>
    <w:rsid w:val="0068378B"/>
    <w:rsid w:val="00684BF6"/>
    <w:rsid w:val="006924C9"/>
    <w:rsid w:val="006B4C0F"/>
    <w:rsid w:val="006B603B"/>
    <w:rsid w:val="006C29B7"/>
    <w:rsid w:val="006C6F47"/>
    <w:rsid w:val="006D343B"/>
    <w:rsid w:val="006E01BD"/>
    <w:rsid w:val="006E09AE"/>
    <w:rsid w:val="006F1E8F"/>
    <w:rsid w:val="00713B93"/>
    <w:rsid w:val="00716620"/>
    <w:rsid w:val="00720900"/>
    <w:rsid w:val="00722AA1"/>
    <w:rsid w:val="00732DEF"/>
    <w:rsid w:val="00737D24"/>
    <w:rsid w:val="00743365"/>
    <w:rsid w:val="00775939"/>
    <w:rsid w:val="00775D91"/>
    <w:rsid w:val="007856E8"/>
    <w:rsid w:val="007A28A3"/>
    <w:rsid w:val="007C16E4"/>
    <w:rsid w:val="007E74A7"/>
    <w:rsid w:val="007F251E"/>
    <w:rsid w:val="008154BA"/>
    <w:rsid w:val="00822975"/>
    <w:rsid w:val="00830182"/>
    <w:rsid w:val="00832972"/>
    <w:rsid w:val="00842D70"/>
    <w:rsid w:val="00853AA3"/>
    <w:rsid w:val="00877343"/>
    <w:rsid w:val="00884929"/>
    <w:rsid w:val="00892082"/>
    <w:rsid w:val="00895CB3"/>
    <w:rsid w:val="008965E2"/>
    <w:rsid w:val="008A3DA2"/>
    <w:rsid w:val="008B0E7B"/>
    <w:rsid w:val="008C20A3"/>
    <w:rsid w:val="008C51EE"/>
    <w:rsid w:val="008D0BD6"/>
    <w:rsid w:val="008D3F76"/>
    <w:rsid w:val="008F6192"/>
    <w:rsid w:val="008F773F"/>
    <w:rsid w:val="00906E47"/>
    <w:rsid w:val="0094031E"/>
    <w:rsid w:val="009560FE"/>
    <w:rsid w:val="009609F1"/>
    <w:rsid w:val="00995213"/>
    <w:rsid w:val="00996604"/>
    <w:rsid w:val="009A196E"/>
    <w:rsid w:val="009A3F36"/>
    <w:rsid w:val="009A43C1"/>
    <w:rsid w:val="009A655B"/>
    <w:rsid w:val="009C6652"/>
    <w:rsid w:val="009C7BDB"/>
    <w:rsid w:val="009D66CF"/>
    <w:rsid w:val="009D7F77"/>
    <w:rsid w:val="009E2DBD"/>
    <w:rsid w:val="00A00813"/>
    <w:rsid w:val="00A06EE4"/>
    <w:rsid w:val="00A34468"/>
    <w:rsid w:val="00A365D9"/>
    <w:rsid w:val="00A36CE3"/>
    <w:rsid w:val="00A37E15"/>
    <w:rsid w:val="00A4443A"/>
    <w:rsid w:val="00A5093E"/>
    <w:rsid w:val="00A54382"/>
    <w:rsid w:val="00A72ED4"/>
    <w:rsid w:val="00A76150"/>
    <w:rsid w:val="00A9440D"/>
    <w:rsid w:val="00AA2620"/>
    <w:rsid w:val="00AC55AD"/>
    <w:rsid w:val="00AC6DA9"/>
    <w:rsid w:val="00AC7974"/>
    <w:rsid w:val="00AE69DC"/>
    <w:rsid w:val="00AF4143"/>
    <w:rsid w:val="00AF48E2"/>
    <w:rsid w:val="00B06E88"/>
    <w:rsid w:val="00B13D02"/>
    <w:rsid w:val="00B24148"/>
    <w:rsid w:val="00B46177"/>
    <w:rsid w:val="00B47D3F"/>
    <w:rsid w:val="00B672A6"/>
    <w:rsid w:val="00B72BA1"/>
    <w:rsid w:val="00B834C5"/>
    <w:rsid w:val="00B8643F"/>
    <w:rsid w:val="00B95D81"/>
    <w:rsid w:val="00BB00A1"/>
    <w:rsid w:val="00BC2F36"/>
    <w:rsid w:val="00BC3DBB"/>
    <w:rsid w:val="00BC6D87"/>
    <w:rsid w:val="00BD6340"/>
    <w:rsid w:val="00C05BD7"/>
    <w:rsid w:val="00C345B5"/>
    <w:rsid w:val="00C4107D"/>
    <w:rsid w:val="00C420CD"/>
    <w:rsid w:val="00C43FE8"/>
    <w:rsid w:val="00C50CFB"/>
    <w:rsid w:val="00C64A5B"/>
    <w:rsid w:val="00C70C76"/>
    <w:rsid w:val="00C84BA9"/>
    <w:rsid w:val="00C91612"/>
    <w:rsid w:val="00CA5029"/>
    <w:rsid w:val="00CB3E0E"/>
    <w:rsid w:val="00CB4208"/>
    <w:rsid w:val="00CB5B36"/>
    <w:rsid w:val="00CC09FF"/>
    <w:rsid w:val="00CE48A7"/>
    <w:rsid w:val="00D012DB"/>
    <w:rsid w:val="00D10E81"/>
    <w:rsid w:val="00D14FDD"/>
    <w:rsid w:val="00D229B6"/>
    <w:rsid w:val="00D27F51"/>
    <w:rsid w:val="00D31CFE"/>
    <w:rsid w:val="00D32999"/>
    <w:rsid w:val="00D61637"/>
    <w:rsid w:val="00D76FBD"/>
    <w:rsid w:val="00D87CDD"/>
    <w:rsid w:val="00D9583F"/>
    <w:rsid w:val="00D96299"/>
    <w:rsid w:val="00DB00F7"/>
    <w:rsid w:val="00DC76E1"/>
    <w:rsid w:val="00DF3465"/>
    <w:rsid w:val="00DF4755"/>
    <w:rsid w:val="00E01383"/>
    <w:rsid w:val="00E051AA"/>
    <w:rsid w:val="00E1772A"/>
    <w:rsid w:val="00E219FD"/>
    <w:rsid w:val="00E42BF6"/>
    <w:rsid w:val="00E6228C"/>
    <w:rsid w:val="00E75886"/>
    <w:rsid w:val="00E87178"/>
    <w:rsid w:val="00E92704"/>
    <w:rsid w:val="00F13F4F"/>
    <w:rsid w:val="00F2021D"/>
    <w:rsid w:val="00F31E86"/>
    <w:rsid w:val="00F502A3"/>
    <w:rsid w:val="00F522F3"/>
    <w:rsid w:val="00F565E9"/>
    <w:rsid w:val="00F66A76"/>
    <w:rsid w:val="00F71337"/>
    <w:rsid w:val="00F82699"/>
    <w:rsid w:val="00FC004B"/>
    <w:rsid w:val="00FC4FAB"/>
    <w:rsid w:val="00FE23DA"/>
    <w:rsid w:val="00FE76AB"/>
    <w:rsid w:val="00FF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67CD4"/>
  <w14:defaultImageDpi w14:val="32767"/>
  <w15:docId w15:val="{E69F15DB-475E-4750-8137-EE9B4CBA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B4208"/>
    <w:rPr>
      <w:rFonts w:ascii="Trebuchet MS" w:hAnsi="Trebuchet MS" w:cs="Times New Roman"/>
      <w:color w:val="000000"/>
      <w:sz w:val="18"/>
      <w:szCs w:val="18"/>
    </w:rPr>
  </w:style>
  <w:style w:type="paragraph" w:customStyle="1" w:styleId="p2">
    <w:name w:val="p2"/>
    <w:basedOn w:val="Normal"/>
    <w:rsid w:val="00CB4208"/>
    <w:rPr>
      <w:rFonts w:ascii="Trebuchet MS" w:hAnsi="Trebuchet MS" w:cs="Times New Roman"/>
      <w:color w:val="000000"/>
      <w:sz w:val="18"/>
      <w:szCs w:val="18"/>
    </w:rPr>
  </w:style>
  <w:style w:type="character" w:customStyle="1" w:styleId="apple-tab-span">
    <w:name w:val="apple-tab-span"/>
    <w:basedOn w:val="DefaultParagraphFont"/>
    <w:rsid w:val="00CB4208"/>
  </w:style>
  <w:style w:type="character" w:customStyle="1" w:styleId="s1">
    <w:name w:val="s1"/>
    <w:basedOn w:val="DefaultParagraphFont"/>
    <w:rsid w:val="00CB4208"/>
  </w:style>
  <w:style w:type="character" w:styleId="Hyperlink">
    <w:name w:val="Hyperlink"/>
    <w:basedOn w:val="DefaultParagraphFont"/>
    <w:uiPriority w:val="99"/>
    <w:unhideWhenUsed/>
    <w:rsid w:val="00A36CE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F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F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F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F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F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F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fchildren.org/second-step/extensions/principal-toolkit" TargetMode="External"/><Relationship Id="rId6" Type="http://schemas.openxmlformats.org/officeDocument/2006/relationships/hyperlink" Target="http://www.cfchildren.org/second-step/extensions/spanish-materials" TargetMode="Externa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1369</Words>
  <Characters>7805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Alyse Smythe</dc:creator>
  <cp:lastModifiedBy>Microsoft Office User</cp:lastModifiedBy>
  <cp:revision>2</cp:revision>
  <dcterms:created xsi:type="dcterms:W3CDTF">2017-06-09T14:35:00Z</dcterms:created>
  <dcterms:modified xsi:type="dcterms:W3CDTF">2017-06-09T14:35:00Z</dcterms:modified>
</cp:coreProperties>
</file>